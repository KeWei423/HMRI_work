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28729" w14:textId="57068116" w:rsidR="009A5EB2" w:rsidRDefault="009A5EB2" w:rsidP="009A5EB2">
      <w:pPr>
        <w:ind w:left="1080" w:hanging="1080"/>
      </w:pPr>
      <w:r w:rsidRPr="00D04469">
        <w:rPr>
          <w:b/>
          <w:bCs/>
        </w:rPr>
        <w:t>Full Title</w:t>
      </w:r>
      <w:r>
        <w:t xml:space="preserve">: Automatic Identification of </w:t>
      </w:r>
      <w:r w:rsidRPr="00C62090">
        <w:t>Cirrhosis</w:t>
      </w:r>
      <w:r>
        <w:t xml:space="preserve"> on </w:t>
      </w:r>
      <w:bookmarkStart w:id="0" w:name="_GoBack"/>
      <w:ins w:id="1" w:author="Ke Wei" w:date="2019-12-20T11:42:00Z">
        <w:r w:rsidR="00EE61D4">
          <w:t>B</w:t>
        </w:r>
      </w:ins>
      <w:bookmarkEnd w:id="0"/>
      <w:r>
        <w:t>rain MRI</w:t>
      </w:r>
      <w:r w:rsidRPr="00C62090">
        <w:t xml:space="preserve"> </w:t>
      </w:r>
      <w:r w:rsidR="00EE61D4">
        <w:t>B</w:t>
      </w:r>
      <w:r>
        <w:t xml:space="preserve">ased on Manganese </w:t>
      </w:r>
      <w:r w:rsidR="00EE61D4">
        <w:t>R</w:t>
      </w:r>
      <w:r>
        <w:t xml:space="preserve">elated </w:t>
      </w:r>
      <w:r w:rsidR="00EE61D4">
        <w:t>I</w:t>
      </w:r>
      <w:r>
        <w:t xml:space="preserve">ncrease in </w:t>
      </w:r>
      <w:r w:rsidRPr="00C62090">
        <w:t xml:space="preserve">T1 Signal Intensity </w:t>
      </w:r>
    </w:p>
    <w:p w14:paraId="5FA82322" w14:textId="77777777" w:rsidR="009A5EB2" w:rsidRDefault="009A5EB2" w:rsidP="009A5EB2"/>
    <w:p w14:paraId="5058B747" w14:textId="428AAC69" w:rsidR="009A5EB2" w:rsidRDefault="009A5EB2" w:rsidP="00BE0404">
      <w:pPr>
        <w:ind w:left="990" w:hanging="990"/>
      </w:pPr>
      <w:r w:rsidRPr="00D04469">
        <w:rPr>
          <w:b/>
          <w:bCs/>
        </w:rPr>
        <w:t>Authors</w:t>
      </w:r>
      <w:r>
        <w:t>: Ke Wei</w:t>
      </w:r>
      <w:r>
        <w:rPr>
          <w:vertAlign w:val="superscript"/>
        </w:rPr>
        <w:t>1</w:t>
      </w:r>
      <w:r>
        <w:t>, Patrick Chan</w:t>
      </w:r>
      <w:r>
        <w:rPr>
          <w:vertAlign w:val="superscript"/>
        </w:rPr>
        <w:t>2</w:t>
      </w:r>
      <w:r>
        <w:t>, Thao Tran</w:t>
      </w:r>
      <w:r>
        <w:rPr>
          <w:vertAlign w:val="superscript"/>
        </w:rPr>
        <w:t>1</w:t>
      </w:r>
      <w:r>
        <w:t>, Karen Chu</w:t>
      </w:r>
      <w:r>
        <w:rPr>
          <w:vertAlign w:val="superscript"/>
        </w:rPr>
        <w:t>1</w:t>
      </w:r>
      <w:r>
        <w:t>, Matthew Borzag</w:t>
      </w:r>
      <w:r w:rsidR="003E68A3">
        <w:t>e</w:t>
      </w:r>
      <w:r>
        <w:rPr>
          <w:vertAlign w:val="superscript"/>
        </w:rPr>
        <w:t>3</w:t>
      </w:r>
      <w:r>
        <w:t>, Ed Mena</w:t>
      </w:r>
      <w:r>
        <w:rPr>
          <w:vertAlign w:val="superscript"/>
        </w:rPr>
        <w:t>4</w:t>
      </w:r>
      <w:r>
        <w:t>,</w:t>
      </w:r>
      <w:r w:rsidR="00BE0404">
        <w:t xml:space="preserve"> </w:t>
      </w:r>
      <w:r>
        <w:t>Kevin King</w:t>
      </w:r>
      <w:r>
        <w:rPr>
          <w:vertAlign w:val="superscript"/>
        </w:rPr>
        <w:t>1</w:t>
      </w:r>
    </w:p>
    <w:p w14:paraId="767BF628" w14:textId="77777777" w:rsidR="009A5EB2" w:rsidRDefault="009A5EB2" w:rsidP="009A5EB2"/>
    <w:p w14:paraId="0C9F54CB" w14:textId="1C71814F" w:rsidR="009A5EB2" w:rsidRPr="00E45DAB" w:rsidRDefault="009A5EB2" w:rsidP="009A5EB2">
      <w:pPr>
        <w:ind w:left="180" w:hanging="180"/>
      </w:pPr>
      <w:r w:rsidRPr="00E45DAB">
        <w:rPr>
          <w:vertAlign w:val="superscript"/>
        </w:rPr>
        <w:t xml:space="preserve">1 </w:t>
      </w:r>
      <w:r w:rsidRPr="00E45DAB">
        <w:t xml:space="preserve">Advanced Imaging and Spectroscopy Center, Huntington Medical Research Institutes, Pasadena, </w:t>
      </w:r>
      <w:r w:rsidR="003E68A3" w:rsidRPr="00E45DAB">
        <w:t>C</w:t>
      </w:r>
      <w:r w:rsidR="003E68A3">
        <w:t>A</w:t>
      </w:r>
      <w:r w:rsidRPr="00E45DAB">
        <w:t xml:space="preserve">, </w:t>
      </w:r>
      <w:r w:rsidR="003E68A3">
        <w:t>USA</w:t>
      </w:r>
    </w:p>
    <w:p w14:paraId="5784B7C0" w14:textId="77777777" w:rsidR="009A5EB2" w:rsidRDefault="009A5EB2" w:rsidP="009A5EB2"/>
    <w:p w14:paraId="198A2FF2" w14:textId="77777777" w:rsidR="009A5EB2" w:rsidRDefault="009A5EB2" w:rsidP="009A5EB2">
      <w:pPr>
        <w:ind w:left="180" w:hanging="180"/>
      </w:pPr>
      <w:r>
        <w:rPr>
          <w:vertAlign w:val="superscript"/>
        </w:rPr>
        <w:t xml:space="preserve">2 </w:t>
      </w:r>
      <w:r>
        <w:t>Patrick’s affiliation</w:t>
      </w:r>
    </w:p>
    <w:p w14:paraId="655E1FAB" w14:textId="77777777" w:rsidR="009A5EB2" w:rsidRDefault="009A5EB2" w:rsidP="009A5EB2">
      <w:pPr>
        <w:ind w:left="180" w:hanging="180"/>
      </w:pPr>
    </w:p>
    <w:p w14:paraId="66F1CB45" w14:textId="77777777" w:rsidR="009A5EB2" w:rsidRPr="00E45DAB" w:rsidRDefault="009A5EB2" w:rsidP="009A5EB2">
      <w:pPr>
        <w:ind w:left="180" w:hanging="180"/>
      </w:pPr>
      <w:r w:rsidRPr="00E45DAB">
        <w:rPr>
          <w:vertAlign w:val="superscript"/>
        </w:rPr>
        <w:t>3</w:t>
      </w:r>
      <w:r w:rsidRPr="00E45DAB">
        <w:t xml:space="preserve"> Fetal and Neonatal Institute, Division of Neonatology Children's Hospital Los Angeles, Department of Pediatrics, Keck School of Medicine, University of Southern California, Los Angeles, CA, USA</w:t>
      </w:r>
    </w:p>
    <w:p w14:paraId="65100256" w14:textId="77777777" w:rsidR="009A5EB2" w:rsidRDefault="009A5EB2" w:rsidP="009A5EB2">
      <w:pPr>
        <w:ind w:left="180" w:hanging="180"/>
      </w:pPr>
    </w:p>
    <w:p w14:paraId="32368924" w14:textId="77777777" w:rsidR="009A5EB2" w:rsidRDefault="009A5EB2" w:rsidP="009A5EB2">
      <w:pPr>
        <w:ind w:left="180" w:hanging="180"/>
      </w:pPr>
      <w:r>
        <w:rPr>
          <w:vertAlign w:val="superscript"/>
        </w:rPr>
        <w:t xml:space="preserve">4 </w:t>
      </w:r>
      <w:r>
        <w:t>Dr. Mena’s affiliation</w:t>
      </w:r>
    </w:p>
    <w:p w14:paraId="7137F321" w14:textId="77777777" w:rsidR="009A5EB2" w:rsidRDefault="009A5EB2" w:rsidP="009A5EB2">
      <w:pPr>
        <w:ind w:left="180" w:hanging="180"/>
      </w:pPr>
    </w:p>
    <w:p w14:paraId="0A773D04" w14:textId="77777777" w:rsidR="009A5EB2" w:rsidRPr="00D04469" w:rsidRDefault="009A5EB2" w:rsidP="009A5EB2">
      <w:pPr>
        <w:ind w:left="180" w:hanging="180"/>
      </w:pPr>
    </w:p>
    <w:p w14:paraId="1B6C7808" w14:textId="77777777" w:rsidR="009A5EB2" w:rsidRPr="00D04469" w:rsidRDefault="009A5EB2" w:rsidP="009A5EB2">
      <w:pPr>
        <w:rPr>
          <w:b/>
        </w:rPr>
      </w:pPr>
      <w:r w:rsidRPr="00D04469">
        <w:rPr>
          <w:b/>
        </w:rPr>
        <w:t xml:space="preserve">Footnotes: </w:t>
      </w:r>
    </w:p>
    <w:p w14:paraId="2B457983" w14:textId="497A7AF5" w:rsidR="009A5EB2" w:rsidRPr="00D04469" w:rsidRDefault="009A5EB2" w:rsidP="009A5EB2">
      <w:pPr>
        <w:pStyle w:val="ListParagraph"/>
        <w:numPr>
          <w:ilvl w:val="0"/>
          <w:numId w:val="9"/>
        </w:numPr>
        <w:rPr>
          <w:rFonts w:ascii="Times New Roman" w:hAnsi="Times New Roman" w:cs="Times New Roman"/>
          <w:b/>
        </w:rPr>
      </w:pPr>
      <w:r w:rsidRPr="00D04469">
        <w:rPr>
          <w:rFonts w:ascii="Times New Roman" w:hAnsi="Times New Roman" w:cs="Times New Roman"/>
          <w:b/>
          <w:bCs/>
        </w:rPr>
        <w:t>Conflicts of interest:</w:t>
      </w:r>
      <w:r w:rsidRPr="00D04469">
        <w:rPr>
          <w:rFonts w:ascii="Times New Roman" w:hAnsi="Times New Roman" w:cs="Times New Roman"/>
          <w:bCs/>
        </w:rPr>
        <w:t xml:space="preserve"> </w:t>
      </w:r>
      <w:r w:rsidR="003E68A3">
        <w:rPr>
          <w:rFonts w:ascii="Times New Roman" w:hAnsi="Times New Roman" w:cs="Times New Roman"/>
          <w:bCs/>
        </w:rPr>
        <w:t>The authors have</w:t>
      </w:r>
      <w:r w:rsidRPr="00D04469">
        <w:rPr>
          <w:rFonts w:ascii="Times New Roman" w:hAnsi="Times New Roman" w:cs="Times New Roman"/>
          <w:bCs/>
        </w:rPr>
        <w:t xml:space="preserve"> no conflicts of interest to disclose.</w:t>
      </w:r>
    </w:p>
    <w:p w14:paraId="13D0E412" w14:textId="7ACBD8E0" w:rsidR="009A5EB2" w:rsidRPr="009B32E7" w:rsidRDefault="009A5EB2" w:rsidP="009B32E7">
      <w:pPr>
        <w:pStyle w:val="ListParagraph"/>
        <w:numPr>
          <w:ilvl w:val="0"/>
          <w:numId w:val="9"/>
        </w:numPr>
        <w:rPr>
          <w:rFonts w:ascii="Times New Roman" w:hAnsi="Times New Roman" w:cs="Times New Roman"/>
          <w:b/>
        </w:rPr>
      </w:pPr>
      <w:r w:rsidRPr="00D04469">
        <w:rPr>
          <w:rFonts w:ascii="Times New Roman" w:hAnsi="Times New Roman" w:cs="Times New Roman"/>
          <w:b/>
        </w:rPr>
        <w:t>Corresponding author:</w:t>
      </w:r>
      <w:r w:rsidRPr="00D04469">
        <w:rPr>
          <w:rFonts w:ascii="Times New Roman" w:hAnsi="Times New Roman" w:cs="Times New Roman"/>
        </w:rPr>
        <w:t xml:space="preserve"> Kevin King; 10 Pico Street, Pasadena, California, USA, 91105; Email: </w:t>
      </w:r>
      <w:hyperlink r:id="rId8" w:history="1">
        <w:r w:rsidRPr="00D04469">
          <w:rPr>
            <w:rStyle w:val="Hyperlink"/>
            <w:rFonts w:ascii="Times New Roman" w:hAnsi="Times New Roman" w:cs="Times New Roman"/>
          </w:rPr>
          <w:t>Kevin.King@HMRI.org</w:t>
        </w:r>
      </w:hyperlink>
      <w:r w:rsidRPr="00D04469">
        <w:rPr>
          <w:rFonts w:ascii="Times New Roman" w:hAnsi="Times New Roman" w:cs="Times New Roman"/>
        </w:rPr>
        <w:t xml:space="preserve">; </w:t>
      </w:r>
      <w:r w:rsidRPr="00D04469">
        <w:rPr>
          <w:rFonts w:ascii="Times New Roman" w:hAnsi="Times New Roman" w:cs="Times New Roman"/>
          <w:bCs/>
        </w:rPr>
        <w:t>Phone: (626)</w:t>
      </w:r>
      <w:r w:rsidR="00135706">
        <w:rPr>
          <w:rFonts w:ascii="Times New Roman" w:hAnsi="Times New Roman" w:cs="Times New Roman"/>
          <w:bCs/>
        </w:rPr>
        <w:t>389-3427</w:t>
      </w:r>
    </w:p>
    <w:p w14:paraId="34415376" w14:textId="77777777" w:rsidR="00D12E6C" w:rsidRPr="00C62090" w:rsidRDefault="00D12E6C" w:rsidP="009B32E7">
      <w:pPr>
        <w:pStyle w:val="ListParagraph"/>
      </w:pPr>
    </w:p>
    <w:p w14:paraId="1F1D1ABA" w14:textId="77777777" w:rsidR="009A5EB2" w:rsidRDefault="009A5EB2">
      <w:pPr>
        <w:rPr>
          <w:b/>
          <w:bCs/>
        </w:rPr>
      </w:pPr>
      <w:r>
        <w:rPr>
          <w:b/>
          <w:bCs/>
        </w:rPr>
        <w:br w:type="page"/>
      </w:r>
    </w:p>
    <w:p w14:paraId="730ECA2E" w14:textId="13ADF722" w:rsidR="005E7C6F" w:rsidRPr="00C62090" w:rsidRDefault="0050733F" w:rsidP="00AB2A30">
      <w:pPr>
        <w:rPr>
          <w:b/>
          <w:bCs/>
        </w:rPr>
      </w:pPr>
      <w:r w:rsidRPr="00C62090">
        <w:rPr>
          <w:b/>
          <w:bCs/>
        </w:rPr>
        <w:lastRenderedPageBreak/>
        <w:t>Abstract</w:t>
      </w:r>
    </w:p>
    <w:p w14:paraId="3D193533" w14:textId="34DEE2C3" w:rsidR="00136220" w:rsidRPr="00C62090" w:rsidRDefault="005E7C6F" w:rsidP="00AB2A30">
      <w:r>
        <w:t xml:space="preserve">Introduction: </w:t>
      </w:r>
      <w:r w:rsidR="00B55E2B">
        <w:t>T</w:t>
      </w:r>
      <w:r>
        <w:t xml:space="preserve">he purpose of this study was to evaluate </w:t>
      </w:r>
      <w:r w:rsidR="00BD31A2">
        <w:t xml:space="preserve">automated </w:t>
      </w:r>
      <w:r w:rsidRPr="001E38C6">
        <w:rPr>
          <w:color w:val="2D3139"/>
          <w:shd w:val="clear" w:color="auto" w:fill="FFFFFF"/>
        </w:rPr>
        <w:t xml:space="preserve">T1 </w:t>
      </w:r>
      <w:r>
        <w:rPr>
          <w:color w:val="2D3139"/>
          <w:shd w:val="clear" w:color="auto" w:fill="FFFFFF"/>
        </w:rPr>
        <w:t>signal intensity</w:t>
      </w:r>
      <w:r w:rsidRPr="001E38C6">
        <w:rPr>
          <w:color w:val="2D3139"/>
          <w:shd w:val="clear" w:color="auto" w:fill="FFFFFF"/>
        </w:rPr>
        <w:t xml:space="preserve"> </w:t>
      </w:r>
      <w:r w:rsidR="00BD31A2">
        <w:rPr>
          <w:color w:val="2D3139"/>
          <w:shd w:val="clear" w:color="auto" w:fill="FFFFFF"/>
        </w:rPr>
        <w:t>assessment</w:t>
      </w:r>
      <w:r>
        <w:rPr>
          <w:color w:val="2D3139"/>
          <w:shd w:val="clear" w:color="auto" w:fill="FFFFFF"/>
        </w:rPr>
        <w:t xml:space="preserve"> </w:t>
      </w:r>
      <w:r w:rsidR="006B3D18">
        <w:rPr>
          <w:color w:val="2D3139"/>
          <w:shd w:val="clear" w:color="auto" w:fill="FFFFFF"/>
        </w:rPr>
        <w:t>to</w:t>
      </w:r>
      <w:r>
        <w:rPr>
          <w:color w:val="2D3139"/>
          <w:shd w:val="clear" w:color="auto" w:fill="FFFFFF"/>
        </w:rPr>
        <w:t xml:space="preserve"> identify difference</w:t>
      </w:r>
      <w:r w:rsidR="006B3D18">
        <w:rPr>
          <w:color w:val="2D3139"/>
          <w:shd w:val="clear" w:color="auto" w:fill="FFFFFF"/>
        </w:rPr>
        <w:t>s</w:t>
      </w:r>
      <w:r>
        <w:rPr>
          <w:color w:val="2D3139"/>
          <w:shd w:val="clear" w:color="auto" w:fill="FFFFFF"/>
        </w:rPr>
        <w:t xml:space="preserve"> among patients with cirrhosis </w:t>
      </w:r>
      <w:r w:rsidR="006B3D18">
        <w:rPr>
          <w:color w:val="2D3139"/>
          <w:shd w:val="clear" w:color="auto" w:fill="FFFFFF"/>
        </w:rPr>
        <w:t xml:space="preserve">compared with controls </w:t>
      </w:r>
      <w:r w:rsidRPr="001E38C6">
        <w:rPr>
          <w:color w:val="2D3139"/>
          <w:shd w:val="clear" w:color="auto" w:fill="FFFFFF"/>
        </w:rPr>
        <w:t>in the cerebral white matter</w:t>
      </w:r>
      <w:r w:rsidR="00F43F41">
        <w:rPr>
          <w:color w:val="2D3139"/>
          <w:shd w:val="clear" w:color="auto" w:fill="FFFFFF"/>
        </w:rPr>
        <w:t xml:space="preserve">, </w:t>
      </w:r>
      <w:r w:rsidRPr="001E38C6">
        <w:rPr>
          <w:color w:val="2D3139"/>
          <w:shd w:val="clear" w:color="auto" w:fill="FFFFFF"/>
        </w:rPr>
        <w:t>brainstem</w:t>
      </w:r>
      <w:r w:rsidR="00F43F41">
        <w:rPr>
          <w:color w:val="2D3139"/>
          <w:shd w:val="clear" w:color="auto" w:fill="FFFFFF"/>
        </w:rPr>
        <w:t>, putamen and globus pallidus</w:t>
      </w:r>
      <w:r w:rsidRPr="001E38C6">
        <w:rPr>
          <w:color w:val="2D3139"/>
          <w:shd w:val="clear" w:color="auto" w:fill="FFFFFF"/>
        </w:rPr>
        <w:t>.</w:t>
      </w:r>
    </w:p>
    <w:p w14:paraId="7E20328B" w14:textId="77777777" w:rsidR="00C62090" w:rsidRPr="00C62090" w:rsidRDefault="00C62090" w:rsidP="00AB2A30">
      <w:pPr>
        <w:rPr>
          <w:color w:val="2D3139"/>
          <w:shd w:val="clear" w:color="auto" w:fill="FFFFFF"/>
        </w:rPr>
      </w:pPr>
    </w:p>
    <w:p w14:paraId="61B7FE7F" w14:textId="217DF9F0" w:rsidR="00C62090" w:rsidRPr="009B32E7" w:rsidRDefault="00652BF2" w:rsidP="00C62090">
      <w:r w:rsidRPr="00C62090">
        <w:t>Method:</w:t>
      </w:r>
      <w:r w:rsidR="005E7C6F">
        <w:t xml:space="preserve"> </w:t>
      </w:r>
      <w:r w:rsidR="00D976B4">
        <w:t>W</w:t>
      </w:r>
      <w:r w:rsidR="004915FB" w:rsidRPr="00C62090">
        <w:t xml:space="preserve">e acquired </w:t>
      </w:r>
      <w:r w:rsidR="00904559" w:rsidRPr="00C62090">
        <w:rPr>
          <w:color w:val="2D3139"/>
          <w:shd w:val="clear" w:color="auto" w:fill="FFFFFF"/>
        </w:rPr>
        <w:t>T1 FSPGR on 29 cirrhotic patients (22F:7M; age: 63±2) and 30 age-matched controls (1</w:t>
      </w:r>
      <w:r w:rsidR="002C7DE5" w:rsidRPr="00C62090">
        <w:rPr>
          <w:color w:val="2D3139"/>
          <w:shd w:val="clear" w:color="auto" w:fill="FFFFFF"/>
        </w:rPr>
        <w:t>5</w:t>
      </w:r>
      <w:r w:rsidR="00904559" w:rsidRPr="00C62090">
        <w:rPr>
          <w:color w:val="2D3139"/>
          <w:shd w:val="clear" w:color="auto" w:fill="FFFFFF"/>
        </w:rPr>
        <w:t>F:1</w:t>
      </w:r>
      <w:r w:rsidR="002C7DE5" w:rsidRPr="00C62090">
        <w:rPr>
          <w:color w:val="2D3139"/>
          <w:shd w:val="clear" w:color="auto" w:fill="FFFFFF"/>
        </w:rPr>
        <w:t>5</w:t>
      </w:r>
      <w:r w:rsidR="00904559" w:rsidRPr="00C62090">
        <w:rPr>
          <w:color w:val="2D3139"/>
          <w:shd w:val="clear" w:color="auto" w:fill="FFFFFF"/>
        </w:rPr>
        <w:t>M; age: 62±2).</w:t>
      </w:r>
      <w:r w:rsidR="00684C2D">
        <w:rPr>
          <w:color w:val="2D3139"/>
          <w:shd w:val="clear" w:color="auto" w:fill="FFFFFF"/>
        </w:rPr>
        <w:t xml:space="preserve"> </w:t>
      </w:r>
      <w:r w:rsidR="00C1699D">
        <w:rPr>
          <w:color w:val="2D3139"/>
          <w:shd w:val="clear" w:color="auto" w:fill="FFFFFF"/>
        </w:rPr>
        <w:t>FreeSurfer</w:t>
      </w:r>
      <w:r w:rsidR="00904559" w:rsidRPr="00C62090">
        <w:rPr>
          <w:color w:val="2D3139"/>
          <w:shd w:val="clear" w:color="auto" w:fill="FFFFFF"/>
        </w:rPr>
        <w:t xml:space="preserve"> T1</w:t>
      </w:r>
      <w:r w:rsidR="00164571">
        <w:rPr>
          <w:color w:val="2D3139"/>
          <w:shd w:val="clear" w:color="auto" w:fill="FFFFFF"/>
        </w:rPr>
        <w:t xml:space="preserve"> signal</w:t>
      </w:r>
      <w:r w:rsidR="00904559" w:rsidRPr="00C62090">
        <w:rPr>
          <w:color w:val="2D3139"/>
          <w:shd w:val="clear" w:color="auto" w:fill="FFFFFF"/>
        </w:rPr>
        <w:t xml:space="preserve"> intensity </w:t>
      </w:r>
      <w:r w:rsidR="00164571">
        <w:rPr>
          <w:color w:val="2D3139"/>
          <w:shd w:val="clear" w:color="auto" w:fill="FFFFFF"/>
        </w:rPr>
        <w:t xml:space="preserve">(SI) </w:t>
      </w:r>
      <w:r w:rsidR="00904559" w:rsidRPr="00C62090">
        <w:rPr>
          <w:color w:val="2D3139"/>
          <w:shd w:val="clear" w:color="auto" w:fill="FFFFFF"/>
        </w:rPr>
        <w:t xml:space="preserve">values </w:t>
      </w:r>
      <w:r w:rsidR="00D976B4">
        <w:rPr>
          <w:color w:val="2D3139"/>
          <w:shd w:val="clear" w:color="auto" w:fill="FFFFFF"/>
        </w:rPr>
        <w:t xml:space="preserve">were obtained for </w:t>
      </w:r>
      <w:r w:rsidR="00904559" w:rsidRPr="00C62090">
        <w:rPr>
          <w:color w:val="2D3139"/>
          <w:shd w:val="clear" w:color="auto" w:fill="FFFFFF"/>
        </w:rPr>
        <w:t xml:space="preserve">the globus pallidus, putamen, </w:t>
      </w:r>
      <w:r w:rsidR="00BC4EE2" w:rsidRPr="00C62090">
        <w:rPr>
          <w:color w:val="2D3139"/>
          <w:shd w:val="clear" w:color="auto" w:fill="FFFFFF"/>
        </w:rPr>
        <w:t xml:space="preserve">cerebral white matter, </w:t>
      </w:r>
      <w:r w:rsidR="00904559" w:rsidRPr="00C62090">
        <w:rPr>
          <w:color w:val="2D3139"/>
          <w:shd w:val="clear" w:color="auto" w:fill="FFFFFF"/>
        </w:rPr>
        <w:t xml:space="preserve">and brainstem. </w:t>
      </w:r>
      <w:r w:rsidR="006B3D18">
        <w:rPr>
          <w:color w:val="2D3139"/>
          <w:shd w:val="clear" w:color="auto" w:fill="FFFFFF"/>
        </w:rPr>
        <w:t>B</w:t>
      </w:r>
      <w:r w:rsidR="00D976B4">
        <w:rPr>
          <w:color w:val="2D3139"/>
          <w:shd w:val="clear" w:color="auto" w:fill="FFFFFF"/>
        </w:rPr>
        <w:t xml:space="preserve">etween group differences in SI and SI ratios </w:t>
      </w:r>
      <w:r w:rsidR="006B3D18">
        <w:rPr>
          <w:color w:val="2D3139"/>
          <w:shd w:val="clear" w:color="auto" w:fill="FFFFFF"/>
        </w:rPr>
        <w:t>(</w:t>
      </w:r>
      <w:r w:rsidR="00D976B4">
        <w:rPr>
          <w:color w:val="2D3139"/>
          <w:shd w:val="clear" w:color="auto" w:fill="FFFFFF"/>
        </w:rPr>
        <w:t xml:space="preserve">basal ganglia regions </w:t>
      </w:r>
      <w:r w:rsidR="006B3D18">
        <w:rPr>
          <w:color w:val="2D3139"/>
          <w:shd w:val="clear" w:color="auto" w:fill="FFFFFF"/>
        </w:rPr>
        <w:t>normalized</w:t>
      </w:r>
      <w:r w:rsidR="00D976B4">
        <w:rPr>
          <w:color w:val="2D3139"/>
          <w:shd w:val="clear" w:color="auto" w:fill="FFFFFF"/>
        </w:rPr>
        <w:t xml:space="preserve"> </w:t>
      </w:r>
      <w:r w:rsidR="005E7C6F">
        <w:rPr>
          <w:color w:val="2D3139"/>
          <w:shd w:val="clear" w:color="auto" w:fill="FFFFFF"/>
        </w:rPr>
        <w:t>to white</w:t>
      </w:r>
      <w:r w:rsidR="00D976B4">
        <w:rPr>
          <w:color w:val="2D3139"/>
          <w:shd w:val="clear" w:color="auto" w:fill="FFFFFF"/>
        </w:rPr>
        <w:t xml:space="preserve"> matter and brainstem</w:t>
      </w:r>
      <w:r w:rsidR="006B3D18">
        <w:rPr>
          <w:color w:val="2D3139"/>
          <w:shd w:val="clear" w:color="auto" w:fill="FFFFFF"/>
        </w:rPr>
        <w:t>)</w:t>
      </w:r>
      <w:r w:rsidR="00D976B4">
        <w:rPr>
          <w:color w:val="2D3139"/>
          <w:shd w:val="clear" w:color="auto" w:fill="FFFFFF"/>
        </w:rPr>
        <w:t xml:space="preserve"> </w:t>
      </w:r>
      <w:r w:rsidR="00164571">
        <w:rPr>
          <w:color w:val="2D3139"/>
          <w:shd w:val="clear" w:color="auto" w:fill="FFFFFF"/>
        </w:rPr>
        <w:t xml:space="preserve">were calculated </w:t>
      </w:r>
      <w:r w:rsidR="00904559" w:rsidRPr="00C62090">
        <w:rPr>
          <w:color w:val="2D3139"/>
          <w:shd w:val="clear" w:color="auto" w:fill="FFFFFF"/>
        </w:rPr>
        <w:t xml:space="preserve">using t-tests with significance at p&lt;.05 after </w:t>
      </w:r>
      <w:r w:rsidR="00B55E2B" w:rsidRPr="00C62090">
        <w:rPr>
          <w:color w:val="2D3139"/>
          <w:shd w:val="clear" w:color="auto" w:fill="FFFFFF"/>
        </w:rPr>
        <w:t xml:space="preserve">false discovery rate </w:t>
      </w:r>
      <w:r w:rsidR="00904559" w:rsidRPr="00C62090">
        <w:rPr>
          <w:color w:val="2D3139"/>
          <w:shd w:val="clear" w:color="auto" w:fill="FFFFFF"/>
        </w:rPr>
        <w:t>adjustment</w:t>
      </w:r>
      <w:r w:rsidR="00136220" w:rsidRPr="00C62090">
        <w:rPr>
          <w:color w:val="2D3139"/>
          <w:shd w:val="clear" w:color="auto" w:fill="FFFFFF"/>
        </w:rPr>
        <w:t>.</w:t>
      </w:r>
    </w:p>
    <w:p w14:paraId="21E72B46" w14:textId="66C69ECB" w:rsidR="00904559" w:rsidRPr="00C62090" w:rsidRDefault="00136220" w:rsidP="00AB2A30">
      <w:pPr>
        <w:rPr>
          <w:color w:val="2D3139"/>
          <w:shd w:val="clear" w:color="auto" w:fill="FFFFFF"/>
        </w:rPr>
      </w:pPr>
      <w:r w:rsidRPr="00C62090">
        <w:rPr>
          <w:color w:val="2D3139"/>
          <w:shd w:val="clear" w:color="auto" w:fill="FFFFFF"/>
        </w:rPr>
        <w:br/>
        <w:t>Results:</w:t>
      </w:r>
      <w:r w:rsidR="00684C2D">
        <w:rPr>
          <w:color w:val="2D3139"/>
          <w:shd w:val="clear" w:color="auto" w:fill="FFFFFF"/>
        </w:rPr>
        <w:t xml:space="preserve"> </w:t>
      </w:r>
      <w:r w:rsidR="006B3D18">
        <w:rPr>
          <w:color w:val="2D3139"/>
          <w:shd w:val="clear" w:color="auto" w:fill="FFFFFF"/>
        </w:rPr>
        <w:t xml:space="preserve">T1 SI ratios for cirrhosis </w:t>
      </w:r>
      <w:r w:rsidR="004C3DF0">
        <w:rPr>
          <w:color w:val="2D3139"/>
          <w:shd w:val="clear" w:color="auto" w:fill="FFFFFF"/>
        </w:rPr>
        <w:t>versus controls was</w:t>
      </w:r>
      <w:r w:rsidR="00337F49">
        <w:rPr>
          <w:color w:val="2D3139"/>
          <w:shd w:val="clear" w:color="auto" w:fill="FFFFFF"/>
        </w:rPr>
        <w:t xml:space="preserve"> </w:t>
      </w:r>
      <w:r w:rsidR="004C0C88">
        <w:rPr>
          <w:color w:val="2D3139"/>
          <w:shd w:val="clear" w:color="auto" w:fill="FFFFFF"/>
        </w:rPr>
        <w:t xml:space="preserve">7% </w:t>
      </w:r>
      <w:r w:rsidR="00B55E2B">
        <w:rPr>
          <w:color w:val="2D3139"/>
          <w:shd w:val="clear" w:color="auto" w:fill="FFFFFF"/>
        </w:rPr>
        <w:t>greater for</w:t>
      </w:r>
      <w:r w:rsidR="006B3D18">
        <w:rPr>
          <w:color w:val="2D3139"/>
          <w:shd w:val="clear" w:color="auto" w:fill="FFFFFF"/>
        </w:rPr>
        <w:t xml:space="preserve"> g</w:t>
      </w:r>
      <w:r w:rsidR="006B3D18" w:rsidRPr="00C62090">
        <w:rPr>
          <w:color w:val="2D3139"/>
          <w:shd w:val="clear" w:color="auto" w:fill="FFFFFF"/>
        </w:rPr>
        <w:t>lobus pallidus to cerebral white matter</w:t>
      </w:r>
      <w:r w:rsidR="00164571">
        <w:rPr>
          <w:color w:val="2D3139"/>
          <w:shd w:val="clear" w:color="auto" w:fill="FFFFFF"/>
        </w:rPr>
        <w:t xml:space="preserve"> </w:t>
      </w:r>
      <w:r w:rsidR="00B55E2B">
        <w:rPr>
          <w:color w:val="2D3139"/>
          <w:shd w:val="clear" w:color="auto" w:fill="FFFFFF"/>
        </w:rPr>
        <w:t>(</w:t>
      </w:r>
      <w:r w:rsidR="006B3D18" w:rsidRPr="00C62090">
        <w:rPr>
          <w:color w:val="2D3139"/>
          <w:shd w:val="clear" w:color="auto" w:fill="FFFFFF"/>
        </w:rPr>
        <w:t xml:space="preserve">p&lt;0.001), </w:t>
      </w:r>
      <w:r w:rsidR="004C0C88">
        <w:rPr>
          <w:color w:val="2D3139"/>
          <w:shd w:val="clear" w:color="auto" w:fill="FFFFFF"/>
        </w:rPr>
        <w:t>6%</w:t>
      </w:r>
      <w:r w:rsidR="00B55E2B">
        <w:rPr>
          <w:color w:val="2D3139"/>
          <w:shd w:val="clear" w:color="auto" w:fill="FFFFFF"/>
        </w:rPr>
        <w:t xml:space="preserve"> greater</w:t>
      </w:r>
      <w:r w:rsidR="006B3D18" w:rsidRPr="00C62090">
        <w:rPr>
          <w:color w:val="2D3139"/>
          <w:shd w:val="clear" w:color="auto" w:fill="FFFFFF"/>
        </w:rPr>
        <w:t xml:space="preserve"> </w:t>
      </w:r>
      <w:r w:rsidR="004C3DF0">
        <w:rPr>
          <w:color w:val="2D3139"/>
          <w:shd w:val="clear" w:color="auto" w:fill="FFFFFF"/>
        </w:rPr>
        <w:t xml:space="preserve">for </w:t>
      </w:r>
      <w:r w:rsidR="006B3D18" w:rsidRPr="00C62090">
        <w:rPr>
          <w:color w:val="2D3139"/>
          <w:shd w:val="clear" w:color="auto" w:fill="FFFFFF"/>
        </w:rPr>
        <w:t xml:space="preserve">globus pallidus to brainstem </w:t>
      </w:r>
      <w:r w:rsidR="009B32E7" w:rsidRPr="00C62090">
        <w:rPr>
          <w:color w:val="2D3139"/>
          <w:shd w:val="clear" w:color="auto" w:fill="FFFFFF"/>
        </w:rPr>
        <w:t>(p</w:t>
      </w:r>
      <w:r w:rsidR="006B3D18" w:rsidRPr="00C62090">
        <w:rPr>
          <w:color w:val="2D3139"/>
          <w:shd w:val="clear" w:color="auto" w:fill="FFFFFF"/>
        </w:rPr>
        <w:t>=0.00</w:t>
      </w:r>
      <w:r w:rsidR="004C0C88">
        <w:rPr>
          <w:color w:val="2D3139"/>
          <w:shd w:val="clear" w:color="auto" w:fill="FFFFFF"/>
        </w:rPr>
        <w:t>2</w:t>
      </w:r>
      <w:r w:rsidR="006B3D18" w:rsidRPr="00C62090">
        <w:rPr>
          <w:color w:val="2D3139"/>
          <w:shd w:val="clear" w:color="auto" w:fill="FFFFFF"/>
        </w:rPr>
        <w:t xml:space="preserve">), </w:t>
      </w:r>
      <w:r w:rsidR="004C0C88">
        <w:rPr>
          <w:color w:val="2D3139"/>
          <w:shd w:val="clear" w:color="auto" w:fill="FFFFFF"/>
        </w:rPr>
        <w:t>4%</w:t>
      </w:r>
      <w:r w:rsidR="00B55E2B">
        <w:rPr>
          <w:color w:val="2D3139"/>
          <w:shd w:val="clear" w:color="auto" w:fill="FFFFFF"/>
        </w:rPr>
        <w:t xml:space="preserve"> greater </w:t>
      </w:r>
      <w:r w:rsidR="004C3DF0">
        <w:rPr>
          <w:color w:val="2D3139"/>
          <w:shd w:val="clear" w:color="auto" w:fill="FFFFFF"/>
        </w:rPr>
        <w:t xml:space="preserve">for </w:t>
      </w:r>
      <w:r w:rsidR="006B3D18" w:rsidRPr="00C62090">
        <w:rPr>
          <w:color w:val="2D3139"/>
          <w:shd w:val="clear" w:color="auto" w:fill="FFFFFF"/>
        </w:rPr>
        <w:t xml:space="preserve">putamen to cerebral white matter (p=0.002) and </w:t>
      </w:r>
      <w:r w:rsidR="004C0C88">
        <w:rPr>
          <w:color w:val="2D3139"/>
          <w:shd w:val="clear" w:color="auto" w:fill="FFFFFF"/>
        </w:rPr>
        <w:t>4%</w:t>
      </w:r>
      <w:r w:rsidR="004C3DF0">
        <w:rPr>
          <w:color w:val="2D3139"/>
          <w:shd w:val="clear" w:color="auto" w:fill="FFFFFF"/>
        </w:rPr>
        <w:t xml:space="preserve"> </w:t>
      </w:r>
      <w:r w:rsidR="00B55E2B">
        <w:rPr>
          <w:color w:val="2D3139"/>
          <w:shd w:val="clear" w:color="auto" w:fill="FFFFFF"/>
        </w:rPr>
        <w:t xml:space="preserve">greater </w:t>
      </w:r>
      <w:r w:rsidR="004C3DF0">
        <w:rPr>
          <w:color w:val="2D3139"/>
          <w:shd w:val="clear" w:color="auto" w:fill="FFFFFF"/>
        </w:rPr>
        <w:t xml:space="preserve">for </w:t>
      </w:r>
      <w:r w:rsidR="006B3D18">
        <w:rPr>
          <w:color w:val="2D3139"/>
          <w:shd w:val="clear" w:color="auto" w:fill="FFFFFF"/>
        </w:rPr>
        <w:t xml:space="preserve">putamen to </w:t>
      </w:r>
      <w:r w:rsidR="006B3D18" w:rsidRPr="00C62090">
        <w:rPr>
          <w:color w:val="2D3139"/>
          <w:shd w:val="clear" w:color="auto" w:fill="FFFFFF"/>
        </w:rPr>
        <w:t>brainstem (p=0.002).</w:t>
      </w:r>
      <w:r w:rsidR="000A2BB8">
        <w:rPr>
          <w:color w:val="2D3139"/>
          <w:shd w:val="clear" w:color="auto" w:fill="FFFFFF"/>
        </w:rPr>
        <w:t xml:space="preserve"> </w:t>
      </w:r>
      <w:r w:rsidR="009A5EB2">
        <w:rPr>
          <w:color w:val="2D3139"/>
          <w:shd w:val="clear" w:color="auto" w:fill="FFFFFF"/>
        </w:rPr>
        <w:t xml:space="preserve">T1 SI for cirrhosis compared with control was 63% greater for </w:t>
      </w:r>
      <w:r w:rsidR="009A5EB2" w:rsidRPr="00C62090">
        <w:rPr>
          <w:color w:val="2D3139"/>
          <w:shd w:val="clear" w:color="auto" w:fill="FFFFFF"/>
        </w:rPr>
        <w:t>globus pallidus</w:t>
      </w:r>
      <w:r w:rsidR="009A5EB2">
        <w:rPr>
          <w:color w:val="2D3139"/>
          <w:shd w:val="clear" w:color="auto" w:fill="FFFFFF"/>
        </w:rPr>
        <w:t xml:space="preserve"> (p&lt;0.001), 58% greater for putamen (p&lt;0.001), 53% greater </w:t>
      </w:r>
      <w:r w:rsidR="009B32E7">
        <w:rPr>
          <w:color w:val="2D3139"/>
          <w:shd w:val="clear" w:color="auto" w:fill="FFFFFF"/>
        </w:rPr>
        <w:t>for cerebral</w:t>
      </w:r>
      <w:r w:rsidR="009A5EB2" w:rsidRPr="00C62090">
        <w:rPr>
          <w:color w:val="2D3139"/>
          <w:shd w:val="clear" w:color="auto" w:fill="FFFFFF"/>
        </w:rPr>
        <w:t xml:space="preserve"> white matter</w:t>
      </w:r>
      <w:r w:rsidR="009A5EB2">
        <w:rPr>
          <w:color w:val="2D3139"/>
          <w:shd w:val="clear" w:color="auto" w:fill="FFFFFF"/>
        </w:rPr>
        <w:t xml:space="preserve"> (p&lt;0.001), </w:t>
      </w:r>
      <w:r w:rsidR="009A5EB2" w:rsidRPr="00C62090">
        <w:rPr>
          <w:color w:val="2D3139"/>
          <w:shd w:val="clear" w:color="auto" w:fill="FFFFFF"/>
        </w:rPr>
        <w:t xml:space="preserve">and </w:t>
      </w:r>
      <w:r w:rsidR="009A5EB2">
        <w:rPr>
          <w:color w:val="2D3139"/>
          <w:shd w:val="clear" w:color="auto" w:fill="FFFFFF"/>
        </w:rPr>
        <w:t xml:space="preserve">52% greater for </w:t>
      </w:r>
      <w:r w:rsidR="009A5EB2" w:rsidRPr="00C62090">
        <w:rPr>
          <w:color w:val="2D3139"/>
          <w:shd w:val="clear" w:color="auto" w:fill="FFFFFF"/>
        </w:rPr>
        <w:t>brainstem</w:t>
      </w:r>
      <w:r w:rsidR="009A5EB2">
        <w:rPr>
          <w:color w:val="2D3139"/>
          <w:shd w:val="clear" w:color="auto" w:fill="FFFFFF"/>
        </w:rPr>
        <w:t xml:space="preserve"> (p&lt;0.001</w:t>
      </w:r>
      <w:r w:rsidR="009A5EB2" w:rsidRPr="002464E1">
        <w:rPr>
          <w:color w:val="2D3139"/>
          <w:shd w:val="clear" w:color="auto" w:fill="FFFFFF"/>
        </w:rPr>
        <w:t>).</w:t>
      </w:r>
    </w:p>
    <w:p w14:paraId="235B3E30" w14:textId="77777777" w:rsidR="00136220" w:rsidRPr="00C62090" w:rsidRDefault="00136220" w:rsidP="00AB2A30">
      <w:pPr>
        <w:rPr>
          <w:color w:val="2D3139"/>
          <w:shd w:val="clear" w:color="auto" w:fill="FFFFFF"/>
        </w:rPr>
      </w:pPr>
    </w:p>
    <w:p w14:paraId="22704F31" w14:textId="78EA21C2" w:rsidR="00136220" w:rsidRPr="00C62090" w:rsidRDefault="00652BF2" w:rsidP="00AB2A30">
      <w:r w:rsidRPr="00C62090">
        <w:t>Conclusion:</w:t>
      </w:r>
      <w:r w:rsidR="00136220" w:rsidRPr="00C62090">
        <w:t xml:space="preserve"> </w:t>
      </w:r>
      <w:r w:rsidR="00B55E2B">
        <w:rPr>
          <w:color w:val="2D3139"/>
          <w:shd w:val="clear" w:color="auto" w:fill="FFFFFF"/>
        </w:rPr>
        <w:t>Automated assessment showed</w:t>
      </w:r>
      <w:r w:rsidR="00136220" w:rsidRPr="00C62090">
        <w:rPr>
          <w:color w:val="2D3139"/>
          <w:shd w:val="clear" w:color="auto" w:fill="FFFFFF"/>
        </w:rPr>
        <w:t xml:space="preserve"> increased T1 SI in the cerebral white matter and the brainstem</w:t>
      </w:r>
      <w:r w:rsidR="004C3DF0">
        <w:rPr>
          <w:color w:val="2D3139"/>
          <w:shd w:val="clear" w:color="auto" w:fill="FFFFFF"/>
        </w:rPr>
        <w:t xml:space="preserve"> </w:t>
      </w:r>
      <w:r w:rsidR="00B55E2B">
        <w:rPr>
          <w:color w:val="2D3139"/>
          <w:shd w:val="clear" w:color="auto" w:fill="FFFFFF"/>
        </w:rPr>
        <w:t xml:space="preserve">as well as in the </w:t>
      </w:r>
      <w:r w:rsidR="004C3DF0">
        <w:rPr>
          <w:color w:val="2D3139"/>
          <w:shd w:val="clear" w:color="auto" w:fill="FFFFFF"/>
        </w:rPr>
        <w:t>globus pallidus and putamen which is</w:t>
      </w:r>
      <w:r w:rsidR="00136220" w:rsidRPr="00C62090">
        <w:rPr>
          <w:color w:val="2D3139"/>
          <w:shd w:val="clear" w:color="auto" w:fill="FFFFFF"/>
        </w:rPr>
        <w:t xml:space="preserve"> </w:t>
      </w:r>
      <w:r w:rsidR="00B55E2B">
        <w:rPr>
          <w:color w:val="2D3139"/>
          <w:shd w:val="clear" w:color="auto" w:fill="FFFFFF"/>
        </w:rPr>
        <w:t xml:space="preserve">consistent with </w:t>
      </w:r>
      <w:r w:rsidR="004C3DF0">
        <w:rPr>
          <w:color w:val="2D3139"/>
          <w:shd w:val="clear" w:color="auto" w:fill="FFFFFF"/>
        </w:rPr>
        <w:t xml:space="preserve">global </w:t>
      </w:r>
      <w:r w:rsidR="00B55E2B">
        <w:rPr>
          <w:color w:val="2D3139"/>
          <w:shd w:val="clear" w:color="auto" w:fill="FFFFFF"/>
        </w:rPr>
        <w:t xml:space="preserve">deposition </w:t>
      </w:r>
      <w:r w:rsidR="004C3DF0">
        <w:rPr>
          <w:color w:val="2D3139"/>
          <w:shd w:val="clear" w:color="auto" w:fill="FFFFFF"/>
        </w:rPr>
        <w:t>of neurotoxic manganese</w:t>
      </w:r>
      <w:r w:rsidR="00191C8A">
        <w:rPr>
          <w:color w:val="2D3139"/>
          <w:shd w:val="clear" w:color="auto" w:fill="FFFFFF"/>
        </w:rPr>
        <w:t xml:space="preserve">. </w:t>
      </w:r>
      <w:r w:rsidR="00C1699D">
        <w:rPr>
          <w:color w:val="2D3139"/>
          <w:shd w:val="clear" w:color="auto" w:fill="FFFFFF"/>
        </w:rPr>
        <w:t>FreeSurfer</w:t>
      </w:r>
      <w:r w:rsidR="00191C8A">
        <w:rPr>
          <w:color w:val="2D3139"/>
          <w:shd w:val="clear" w:color="auto" w:fill="FFFFFF"/>
        </w:rPr>
        <w:t xml:space="preserve"> T1 SI showed at least equivalent ability to identify between group differences as SI ratios. </w:t>
      </w:r>
      <w:r w:rsidR="002F5E22">
        <w:rPr>
          <w:color w:val="2D3139"/>
          <w:shd w:val="clear" w:color="auto" w:fill="FFFFFF"/>
        </w:rPr>
        <w:t>Automated assessments</w:t>
      </w:r>
      <w:r w:rsidR="00BD31A2">
        <w:rPr>
          <w:color w:val="2D3139"/>
          <w:shd w:val="clear" w:color="auto" w:fill="FFFFFF"/>
        </w:rPr>
        <w:t xml:space="preserve"> can provide objective measures in multiple anatomic regions to identify </w:t>
      </w:r>
      <w:r w:rsidR="001D45AA">
        <w:rPr>
          <w:color w:val="2D3139"/>
          <w:shd w:val="clear" w:color="auto" w:fill="FFFFFF"/>
        </w:rPr>
        <w:t xml:space="preserve">extent and distribution of manganese deposition in </w:t>
      </w:r>
      <w:r w:rsidR="00BD31A2">
        <w:rPr>
          <w:color w:val="2D3139"/>
          <w:shd w:val="clear" w:color="auto" w:fill="FFFFFF"/>
        </w:rPr>
        <w:t>cirrhosis</w:t>
      </w:r>
      <w:r w:rsidR="001D45AA">
        <w:rPr>
          <w:color w:val="2D3139"/>
          <w:shd w:val="clear" w:color="auto" w:fill="FFFFFF"/>
        </w:rPr>
        <w:t xml:space="preserve"> </w:t>
      </w:r>
      <w:r w:rsidR="00DE3949">
        <w:rPr>
          <w:color w:val="2D3139"/>
          <w:shd w:val="clear" w:color="auto" w:fill="FFFFFF"/>
        </w:rPr>
        <w:t xml:space="preserve">and potentially for </w:t>
      </w:r>
      <w:r w:rsidR="001D45AA">
        <w:rPr>
          <w:color w:val="2D3139"/>
          <w:shd w:val="clear" w:color="auto" w:fill="FFFFFF"/>
        </w:rPr>
        <w:t>other conditions impacting T1 SI</w:t>
      </w:r>
      <w:r w:rsidR="00BD31A2">
        <w:rPr>
          <w:color w:val="2D3139"/>
          <w:shd w:val="clear" w:color="auto" w:fill="FFFFFF"/>
        </w:rPr>
        <w:t xml:space="preserve">. </w:t>
      </w:r>
      <w:r w:rsidR="000A2BB8">
        <w:rPr>
          <w:color w:val="2D3139"/>
          <w:shd w:val="clear" w:color="auto" w:fill="FFFFFF"/>
        </w:rPr>
        <w:t xml:space="preserve">  </w:t>
      </w:r>
    </w:p>
    <w:p w14:paraId="6C3551A1" w14:textId="77777777" w:rsidR="003A26DA" w:rsidRPr="00C62090" w:rsidRDefault="003A26DA" w:rsidP="00AB2A30"/>
    <w:p w14:paraId="2285DA81" w14:textId="77777777" w:rsidR="002F5E22" w:rsidRDefault="002F5E22">
      <w:pPr>
        <w:rPr>
          <w:b/>
          <w:bCs/>
        </w:rPr>
      </w:pPr>
      <w:r>
        <w:rPr>
          <w:b/>
          <w:bCs/>
        </w:rPr>
        <w:br w:type="page"/>
      </w:r>
    </w:p>
    <w:p w14:paraId="3303AEED" w14:textId="3D0FCF05" w:rsidR="00606362" w:rsidRPr="00C62090" w:rsidRDefault="00606362" w:rsidP="00AB2A30">
      <w:pPr>
        <w:rPr>
          <w:b/>
          <w:bCs/>
        </w:rPr>
      </w:pPr>
      <w:r w:rsidRPr="00C62090">
        <w:rPr>
          <w:b/>
          <w:bCs/>
        </w:rPr>
        <w:lastRenderedPageBreak/>
        <w:t>Introduction</w:t>
      </w:r>
    </w:p>
    <w:p w14:paraId="0D5FF38C" w14:textId="5A99F099" w:rsidR="00BD31A2" w:rsidRDefault="004B0D02" w:rsidP="000C747F">
      <w:pPr>
        <w:ind w:firstLine="720"/>
      </w:pPr>
      <w:r w:rsidRPr="00C62090">
        <w:t>There is considerable interest in the development of automated tools to aid disease screening and diagnostic efforts to increase the speed of image interpretation while providing reproducible disease markers</w:t>
      </w:r>
      <w:r w:rsidRPr="00C62090">
        <w:fldChar w:fldCharType="begin">
          <w:fldData xml:space="preserve">PEVuZE5vdGU+PENpdGU+PEF1dGhvcj5DaG95PC9BdXRob3I+PFllYXI+MjAxODwvWWVhcj48UmVj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</w:fldData>
        </w:fldChar>
      </w:r>
      <w:r>
        <w:instrText xml:space="preserve"> ADDIN EN.CITE </w:instrText>
      </w:r>
      <w:r>
        <w:fldChar w:fldCharType="begin">
          <w:fldData xml:space="preserve">PEVuZE5vdGU+PENpdGU+PEF1dGhvcj5DaG95PC9BdXRob3I+PFllYXI+MjAxODwvWWVhcj48UmVj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</w:fldData>
        </w:fldChar>
      </w:r>
      <w:r>
        <w:instrText xml:space="preserve"> ADDIN EN.CITE.DATA </w:instrText>
      </w:r>
      <w:r>
        <w:fldChar w:fldCharType="end"/>
      </w:r>
      <w:r w:rsidRPr="00C62090">
        <w:fldChar w:fldCharType="separate"/>
      </w:r>
      <w:r w:rsidRPr="00F414E4">
        <w:rPr>
          <w:noProof/>
          <w:vertAlign w:val="superscript"/>
        </w:rPr>
        <w:t>8,9</w:t>
      </w:r>
      <w:r w:rsidRPr="00C62090">
        <w:fldChar w:fldCharType="end"/>
      </w:r>
      <w:r w:rsidRPr="00C62090">
        <w:t xml:space="preserve">. </w:t>
      </w:r>
      <w:r w:rsidR="00BD31A2">
        <w:t xml:space="preserve">Automated image analysis using programs such as </w:t>
      </w:r>
      <w:r w:rsidR="00C1699D">
        <w:t>FreeSurfer</w:t>
      </w:r>
      <w:r w:rsidR="00BD31A2">
        <w:t xml:space="preserve"> are now routinely employed for assessment of brain volumes to identify impact of disease.  The process of tissue segmentation also usually involves normalizing signal intensities within the MRI image and generation of standardized intensity values that are used for tissue classification.  T1 signal intensity values are automatically calculated by </w:t>
      </w:r>
      <w:r w:rsidR="00C1699D">
        <w:t>FreeSurfer</w:t>
      </w:r>
      <w:r w:rsidR="00BD31A2">
        <w:t xml:space="preserve"> for each of the regions that it segments, but this value is not widely used in research.  In this study, we aimed to utilize the </w:t>
      </w:r>
      <w:r w:rsidR="00C1699D">
        <w:t>FreeSurfer</w:t>
      </w:r>
      <w:r w:rsidR="00BD31A2">
        <w:t xml:space="preserve"> automated assessment of T1 signal intensity for different anatomic brain regions to identify effects of T1 shortening from manganese deposition in patients with Cirrhosis</w:t>
      </w:r>
      <w:r>
        <w:t xml:space="preserve">.  </w:t>
      </w:r>
    </w:p>
    <w:p w14:paraId="54A35676" w14:textId="2D54D8BA" w:rsidR="00D42139" w:rsidRPr="00C62090" w:rsidRDefault="00E2595D" w:rsidP="000C747F">
      <w:pPr>
        <w:ind w:firstLine="720"/>
      </w:pPr>
      <w:r w:rsidRPr="00C62090">
        <w:t>In cirrhotic patients, increased manganese</w:t>
      </w:r>
      <w:r w:rsidR="00C17D57" w:rsidRPr="00C62090">
        <w:t xml:space="preserve"> (Mn)</w:t>
      </w:r>
      <w:r w:rsidRPr="00C62090">
        <w:t xml:space="preserve"> deposition in the brain is related to increased concentration in the bloodstream due to portal shunting and failure of hepatobiliary clearance of metabolites from the intestines.</w:t>
      </w:r>
      <w:r w:rsidRPr="00C62090">
        <w:fldChar w:fldCharType="begin">
          <w:fldData xml:space="preserve">PEVuZE5vdGU+PENpdGU+PEF1dGhvcj5QaW50bzwvQXV0aG9yPjxZZWFyPjIwMTA8L1llYXI+PFJl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</w:fldData>
        </w:fldChar>
      </w:r>
      <w:r w:rsidR="00F414E4">
        <w:instrText xml:space="preserve"> ADDIN EN.CITE </w:instrText>
      </w:r>
      <w:r w:rsidR="00F414E4">
        <w:fldChar w:fldCharType="begin">
          <w:fldData xml:space="preserve">PEVuZE5vdGU+PENpdGU+PEF1dGhvcj5QaW50bzwvQXV0aG9yPjxZZWFyPjIwMTA8L1llYXI+PFJl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</w:fldData>
        </w:fldChar>
      </w:r>
      <w:r w:rsidR="00F414E4">
        <w:instrText xml:space="preserve"> ADDIN EN.CITE.DATA </w:instrText>
      </w:r>
      <w:r w:rsidR="00F414E4">
        <w:fldChar w:fldCharType="end"/>
      </w:r>
      <w:r w:rsidRPr="00C62090">
        <w:fldChar w:fldCharType="separate"/>
      </w:r>
      <w:r w:rsidR="00F414E4" w:rsidRPr="00F414E4">
        <w:rPr>
          <w:noProof/>
          <w:vertAlign w:val="superscript"/>
        </w:rPr>
        <w:t>1</w:t>
      </w:r>
      <w:r w:rsidRPr="00C62090">
        <w:fldChar w:fldCharType="end"/>
      </w:r>
      <w:r w:rsidRPr="00C62090">
        <w:t xml:space="preserve"> </w:t>
      </w:r>
      <w:r w:rsidR="00261D77" w:rsidRPr="00C62090">
        <w:t xml:space="preserve">Mn accumulation may contribute to a multifactorial process along with other neurotoxins to cause neurotransmitter dysregulation and neuron and astrocyte dysfunction that contribute to </w:t>
      </w:r>
      <w:r w:rsidR="00164571">
        <w:t>h</w:t>
      </w:r>
      <w:r w:rsidR="00261D77" w:rsidRPr="00C62090">
        <w:t xml:space="preserve">epatic </w:t>
      </w:r>
      <w:r w:rsidR="00164571">
        <w:t>e</w:t>
      </w:r>
      <w:r w:rsidR="00261D77" w:rsidRPr="00C62090">
        <w:t>ncephalopathy</w:t>
      </w:r>
      <w:r w:rsidR="00D42139" w:rsidRPr="00C62090">
        <w:t>.</w:t>
      </w:r>
      <w:r w:rsidR="00261D77" w:rsidRPr="00C62090">
        <w:fldChar w:fldCharType="begin">
          <w:fldData xml:space="preserve">PEVuZE5vdGU+PENpdGU+PEF1dGhvcj5Mb2Nrd29vZDwvQXV0aG9yPjxZZWFyPjE5OTE8L1llYXI+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</w:fldData>
        </w:fldChar>
      </w:r>
      <w:r w:rsidR="00F414E4">
        <w:instrText xml:space="preserve"> ADDIN EN.CITE </w:instrText>
      </w:r>
      <w:r w:rsidR="00F414E4">
        <w:fldChar w:fldCharType="begin">
          <w:fldData xml:space="preserve">PEVuZE5vdGU+PENpdGU+PEF1dGhvcj5Mb2Nrd29vZDwvQXV0aG9yPjxZZWFyPjE5OTE8L1llYXI+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</w:fldData>
        </w:fldChar>
      </w:r>
      <w:r w:rsidR="00F414E4">
        <w:instrText xml:space="preserve"> ADDIN EN.CITE.DATA </w:instrText>
      </w:r>
      <w:r w:rsidR="00F414E4">
        <w:fldChar w:fldCharType="end"/>
      </w:r>
      <w:r w:rsidR="00261D77" w:rsidRPr="00C62090">
        <w:fldChar w:fldCharType="separate"/>
      </w:r>
      <w:r w:rsidR="00F414E4" w:rsidRPr="00F414E4">
        <w:rPr>
          <w:noProof/>
          <w:vertAlign w:val="superscript"/>
        </w:rPr>
        <w:t>2,3</w:t>
      </w:r>
      <w:r w:rsidR="00261D77" w:rsidRPr="00C62090">
        <w:fldChar w:fldCharType="end"/>
      </w:r>
      <w:r w:rsidR="00D42139" w:rsidRPr="00C62090">
        <w:t xml:space="preserve"> </w:t>
      </w:r>
      <w:r w:rsidRPr="00C62090">
        <w:t xml:space="preserve">Studies evaluating T1 signal </w:t>
      </w:r>
      <w:r w:rsidR="00D42139" w:rsidRPr="00C62090">
        <w:t xml:space="preserve">intensity (SI) </w:t>
      </w:r>
      <w:r w:rsidRPr="00C62090">
        <w:t xml:space="preserve">in the basal ganglia </w:t>
      </w:r>
      <w:r w:rsidR="00164571">
        <w:t>of</w:t>
      </w:r>
      <w:r w:rsidR="00164571" w:rsidRPr="00C62090">
        <w:t xml:space="preserve"> cirrho</w:t>
      </w:r>
      <w:r w:rsidR="00164571">
        <w:t>tic patients</w:t>
      </w:r>
      <w:r w:rsidR="00164571" w:rsidRPr="00C62090">
        <w:t xml:space="preserve"> </w:t>
      </w:r>
      <w:r w:rsidRPr="00C62090">
        <w:t xml:space="preserve">have relied on manually drawn regions of interest </w:t>
      </w:r>
      <w:r w:rsidR="00692B46">
        <w:t xml:space="preserve">(ROI) </w:t>
      </w:r>
      <w:r w:rsidRPr="00C62090">
        <w:t xml:space="preserve">and the use of ratios where </w:t>
      </w:r>
      <w:r w:rsidR="00D42139" w:rsidRPr="00C62090">
        <w:t xml:space="preserve">signal intensity of targeted region </w:t>
      </w:r>
      <w:r w:rsidRPr="00C62090">
        <w:t xml:space="preserve">is compared to </w:t>
      </w:r>
      <w:r w:rsidR="00D42139" w:rsidRPr="00C62090">
        <w:t xml:space="preserve">that of </w:t>
      </w:r>
      <w:r w:rsidRPr="00C62090">
        <w:t>background tissue.</w:t>
      </w:r>
      <w:r w:rsidRPr="00C62090">
        <w:fldChar w:fldCharType="begin">
          <w:fldData xml:space="preserve">PEVuZE5vdGU+PENpdGU+PEF1dGhvcj5LcmllZ2VyPC9BdXRob3I+PFllYXI+MTk5NTwvWWVhcj48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=
</w:fldData>
        </w:fldChar>
      </w:r>
      <w:r w:rsidR="00F414E4">
        <w:instrText xml:space="preserve"> ADDIN EN.CITE </w:instrText>
      </w:r>
      <w:r w:rsidR="00F414E4">
        <w:fldChar w:fldCharType="begin">
          <w:fldData xml:space="preserve">PEVuZE5vdGU+PENpdGU+PEF1dGhvcj5LcmllZ2VyPC9BdXRob3I+PFllYXI+MTk5NTwvWWVhcj48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=
</w:fldData>
        </w:fldChar>
      </w:r>
      <w:r w:rsidR="00F414E4">
        <w:instrText xml:space="preserve"> ADDIN EN.CITE.DATA </w:instrText>
      </w:r>
      <w:r w:rsidR="00F414E4">
        <w:fldChar w:fldCharType="end"/>
      </w:r>
      <w:r w:rsidRPr="00C62090">
        <w:fldChar w:fldCharType="separate"/>
      </w:r>
      <w:r w:rsidR="00F414E4" w:rsidRPr="00F414E4">
        <w:rPr>
          <w:noProof/>
          <w:vertAlign w:val="superscript"/>
        </w:rPr>
        <w:t>1,4-6</w:t>
      </w:r>
      <w:r w:rsidRPr="00C62090">
        <w:fldChar w:fldCharType="end"/>
      </w:r>
      <w:r w:rsidRPr="00C62090">
        <w:t xml:space="preserve"> </w:t>
      </w:r>
      <w:r w:rsidR="004B0D02">
        <w:rPr>
          <w:color w:val="2D3139"/>
          <w:shd w:val="clear" w:color="auto" w:fill="FFFFFF"/>
        </w:rPr>
        <w:t xml:space="preserve">Using the white matter and brainstem as reference regions is </w:t>
      </w:r>
      <w:r w:rsidR="00D42139" w:rsidRPr="00C62090">
        <w:rPr>
          <w:color w:val="2D3139"/>
          <w:shd w:val="clear" w:color="auto" w:fill="FFFFFF"/>
        </w:rPr>
        <w:t>problematic</w:t>
      </w:r>
      <w:r w:rsidR="004B0D02">
        <w:rPr>
          <w:color w:val="2D3139"/>
          <w:shd w:val="clear" w:color="auto" w:fill="FFFFFF"/>
        </w:rPr>
        <w:t>, however,</w:t>
      </w:r>
      <w:r w:rsidR="00D42139" w:rsidRPr="00C62090">
        <w:rPr>
          <w:color w:val="2D3139"/>
          <w:shd w:val="clear" w:color="auto" w:fill="FFFFFF"/>
        </w:rPr>
        <w:t xml:space="preserve"> as pathology studies demonstrate diffuse Mn deposition </w:t>
      </w:r>
      <w:r w:rsidR="004B0D02">
        <w:rPr>
          <w:color w:val="2D3139"/>
          <w:shd w:val="clear" w:color="auto" w:fill="FFFFFF"/>
        </w:rPr>
        <w:t xml:space="preserve">in </w:t>
      </w:r>
      <w:r w:rsidR="00C1699D">
        <w:rPr>
          <w:color w:val="2D3139"/>
          <w:shd w:val="clear" w:color="auto" w:fill="FFFFFF"/>
        </w:rPr>
        <w:t>these</w:t>
      </w:r>
      <w:r w:rsidR="004B0D02">
        <w:rPr>
          <w:color w:val="2D3139"/>
          <w:shd w:val="clear" w:color="auto" w:fill="FFFFFF"/>
        </w:rPr>
        <w:t xml:space="preserve"> </w:t>
      </w:r>
      <w:r w:rsidR="00D42139" w:rsidRPr="00C62090">
        <w:rPr>
          <w:color w:val="2D3139"/>
          <w:shd w:val="clear" w:color="auto" w:fill="FFFFFF"/>
        </w:rPr>
        <w:t>throughout the brain, including in these background regions</w:t>
      </w:r>
      <w:r w:rsidR="002F5E22">
        <w:rPr>
          <w:color w:val="2D3139"/>
          <w:shd w:val="clear" w:color="auto" w:fill="FFFFFF"/>
        </w:rPr>
        <w:fldChar w:fldCharType="begin">
          <w:fldData xml:space="preserve">PEVuZE5vdGU+PENpdGU+PEF1dGhvcj5NYWVkYTwvQXV0aG9yPjxZZWFyPjE5OTc8L1llYXI+PFJl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==
</w:fldData>
        </w:fldChar>
      </w:r>
      <w:r w:rsidR="00F414E4">
        <w:rPr>
          <w:color w:val="2D3139"/>
          <w:shd w:val="clear" w:color="auto" w:fill="FFFFFF"/>
        </w:rPr>
        <w:instrText xml:space="preserve"> ADDIN EN.CITE </w:instrText>
      </w:r>
      <w:r w:rsidR="00F414E4">
        <w:rPr>
          <w:color w:val="2D3139"/>
          <w:shd w:val="clear" w:color="auto" w:fill="FFFFFF"/>
        </w:rPr>
        <w:fldChar w:fldCharType="begin">
          <w:fldData xml:space="preserve">PEVuZE5vdGU+PENpdGU+PEF1dGhvcj5NYWVkYTwvQXV0aG9yPjxZZWFyPjE5OTc8L1llYXI+PFJl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==
</w:fldData>
        </w:fldChar>
      </w:r>
      <w:r w:rsidR="00F414E4">
        <w:rPr>
          <w:color w:val="2D3139"/>
          <w:shd w:val="clear" w:color="auto" w:fill="FFFFFF"/>
        </w:rPr>
        <w:instrText xml:space="preserve"> ADDIN EN.CITE.DATA </w:instrText>
      </w:r>
      <w:r w:rsidR="00F414E4">
        <w:rPr>
          <w:color w:val="2D3139"/>
          <w:shd w:val="clear" w:color="auto" w:fill="FFFFFF"/>
        </w:rPr>
      </w:r>
      <w:r w:rsidR="00F414E4">
        <w:rPr>
          <w:color w:val="2D3139"/>
          <w:shd w:val="clear" w:color="auto" w:fill="FFFFFF"/>
        </w:rPr>
        <w:fldChar w:fldCharType="end"/>
      </w:r>
      <w:r w:rsidR="002F5E22">
        <w:rPr>
          <w:color w:val="2D3139"/>
          <w:shd w:val="clear" w:color="auto" w:fill="FFFFFF"/>
        </w:rPr>
      </w:r>
      <w:r w:rsidR="002F5E22">
        <w:rPr>
          <w:color w:val="2D3139"/>
          <w:shd w:val="clear" w:color="auto" w:fill="FFFFFF"/>
        </w:rPr>
        <w:fldChar w:fldCharType="separate"/>
      </w:r>
      <w:r w:rsidR="00F414E4" w:rsidRPr="00F414E4">
        <w:rPr>
          <w:noProof/>
          <w:color w:val="2D3139"/>
          <w:shd w:val="clear" w:color="auto" w:fill="FFFFFF"/>
          <w:vertAlign w:val="superscript"/>
        </w:rPr>
        <w:t>7</w:t>
      </w:r>
      <w:r w:rsidR="002F5E22">
        <w:rPr>
          <w:color w:val="2D3139"/>
          <w:shd w:val="clear" w:color="auto" w:fill="FFFFFF"/>
        </w:rPr>
        <w:fldChar w:fldCharType="end"/>
      </w:r>
      <w:r w:rsidR="00D42139" w:rsidRPr="00C62090">
        <w:rPr>
          <w:color w:val="2D3139"/>
          <w:shd w:val="clear" w:color="auto" w:fill="FFFFFF"/>
        </w:rPr>
        <w:t>.</w:t>
      </w:r>
      <w:r w:rsidR="00692B46">
        <w:rPr>
          <w:color w:val="2D3139"/>
          <w:shd w:val="clear" w:color="auto" w:fill="FFFFFF"/>
        </w:rPr>
        <w:t xml:space="preserve"> Additionally, manually drawn ROIs are subjective and may introduce operator errors. </w:t>
      </w:r>
    </w:p>
    <w:p w14:paraId="22F71C90" w14:textId="115F5310" w:rsidR="00E2595D" w:rsidRPr="00C62090" w:rsidRDefault="00D42139" w:rsidP="000C747F">
      <w:pPr>
        <w:ind w:firstLine="720"/>
        <w:rPr>
          <w:color w:val="2D3139"/>
          <w:shd w:val="clear" w:color="auto" w:fill="FFFFFF"/>
        </w:rPr>
      </w:pPr>
      <w:r w:rsidRPr="00C62090">
        <w:rPr>
          <w:color w:val="2D3139"/>
          <w:shd w:val="clear" w:color="auto" w:fill="FFFFFF"/>
        </w:rPr>
        <w:t>We hypothesized that direct comparison of T1 SI using the automated brain segmentation program</w:t>
      </w:r>
      <w:r w:rsidR="004B0D02">
        <w:rPr>
          <w:color w:val="2D3139"/>
          <w:shd w:val="clear" w:color="auto" w:fill="FFFFFF"/>
        </w:rPr>
        <w:t xml:space="preserve"> </w:t>
      </w:r>
      <w:r w:rsidRPr="00C62090">
        <w:rPr>
          <w:color w:val="2D3139"/>
          <w:shd w:val="clear" w:color="auto" w:fill="FFFFFF"/>
        </w:rPr>
        <w:t xml:space="preserve">would identify T1 SI differences in the cerebral white matter </w:t>
      </w:r>
      <w:r w:rsidR="004B0D02">
        <w:rPr>
          <w:color w:val="2D3139"/>
          <w:shd w:val="clear" w:color="auto" w:fill="FFFFFF"/>
        </w:rPr>
        <w:t>and</w:t>
      </w:r>
      <w:r w:rsidRPr="00C62090">
        <w:rPr>
          <w:color w:val="2D3139"/>
          <w:shd w:val="clear" w:color="auto" w:fill="FFFFFF"/>
        </w:rPr>
        <w:t xml:space="preserve"> brainstem in addition to the </w:t>
      </w:r>
      <w:r w:rsidR="004B0D02">
        <w:rPr>
          <w:color w:val="2D3139"/>
          <w:shd w:val="clear" w:color="auto" w:fill="FFFFFF"/>
        </w:rPr>
        <w:t>putamen and globus pallidus in patients with cirrhosis compared to controls</w:t>
      </w:r>
      <w:r w:rsidRPr="00C62090">
        <w:rPr>
          <w:color w:val="2D3139"/>
          <w:shd w:val="clear" w:color="auto" w:fill="FFFFFF"/>
        </w:rPr>
        <w:t>.</w:t>
      </w:r>
    </w:p>
    <w:p w14:paraId="2CB9D864" w14:textId="77777777" w:rsidR="00221839" w:rsidRPr="00C62090" w:rsidRDefault="00221839" w:rsidP="00AB2A30"/>
    <w:p w14:paraId="04DAB00E" w14:textId="031CF4AD" w:rsidR="00D12E6C" w:rsidRPr="00C62090" w:rsidRDefault="00D12E6C" w:rsidP="00AB2A30">
      <w:r w:rsidRPr="009B32E7">
        <w:rPr>
          <w:b/>
        </w:rPr>
        <w:t>Method</w:t>
      </w:r>
      <w:r w:rsidRPr="00C62090">
        <w:t>:</w:t>
      </w:r>
    </w:p>
    <w:p w14:paraId="5396A91B" w14:textId="3B29DD79" w:rsidR="00FC1D90" w:rsidRDefault="00485279" w:rsidP="009B32E7">
      <w:pPr>
        <w:ind w:firstLine="720"/>
      </w:pPr>
      <w:r w:rsidRPr="00C62090">
        <w:t>In this IRB-approved study with written consent, 2</w:t>
      </w:r>
      <w:r w:rsidR="00435C54" w:rsidRPr="00C62090">
        <w:t>9</w:t>
      </w:r>
      <w:r w:rsidRPr="00C62090">
        <w:t xml:space="preserve"> </w:t>
      </w:r>
      <w:r w:rsidR="00EE4362" w:rsidRPr="00C62090">
        <w:t>cirrh</w:t>
      </w:r>
      <w:r w:rsidR="00EB4CFC">
        <w:t>otic</w:t>
      </w:r>
      <w:r w:rsidR="00EE4362" w:rsidRPr="00C62090">
        <w:t xml:space="preserve"> </w:t>
      </w:r>
      <w:r w:rsidR="002C7DE5" w:rsidRPr="00C62090">
        <w:t xml:space="preserve">(22F:7M; age 63±2) </w:t>
      </w:r>
      <w:r w:rsidRPr="00C62090">
        <w:t>patients and 30 age-matched controls</w:t>
      </w:r>
      <w:r w:rsidR="00BE0404">
        <w:t xml:space="preserve"> w</w:t>
      </w:r>
      <w:r w:rsidRPr="00C62090">
        <w:t xml:space="preserve">ere </w:t>
      </w:r>
      <w:r w:rsidR="00EB4CFC">
        <w:t>completed brain MRI exams</w:t>
      </w:r>
      <w:r w:rsidR="00EB4CFC" w:rsidRPr="00C62090">
        <w:t xml:space="preserve"> </w:t>
      </w:r>
      <w:r w:rsidRPr="00C62090">
        <w:t>on a General Electric 3 Tesla scanner</w:t>
      </w:r>
      <w:r w:rsidR="007A5377">
        <w:t>.</w:t>
      </w:r>
      <w:r w:rsidR="006D707E">
        <w:t xml:space="preserve"> C</w:t>
      </w:r>
      <w:r w:rsidR="00FC1D90">
        <w:t xml:space="preserve">irrhosis </w:t>
      </w:r>
      <w:r w:rsidR="006D707E">
        <w:t>was</w:t>
      </w:r>
      <w:r w:rsidR="00FC1D90">
        <w:t xml:space="preserve"> diagnosed by </w:t>
      </w:r>
      <w:r w:rsidR="00402C15">
        <w:t xml:space="preserve">laboratory evidence of liver disease </w:t>
      </w:r>
      <w:r w:rsidR="00083E8C">
        <w:t xml:space="preserve">(from commercial clinical laboratory) </w:t>
      </w:r>
      <w:r w:rsidR="00402C15">
        <w:t xml:space="preserve">along with: </w:t>
      </w:r>
      <w:proofErr w:type="spellStart"/>
      <w:r w:rsidR="00EB4CFC">
        <w:t>F</w:t>
      </w:r>
      <w:r w:rsidR="00FC1D90">
        <w:t>ibro</w:t>
      </w:r>
      <w:r w:rsidR="0018058F">
        <w:t>S</w:t>
      </w:r>
      <w:r w:rsidR="00FC1D90">
        <w:t>can</w:t>
      </w:r>
      <w:proofErr w:type="spellEnd"/>
      <w:r w:rsidR="00FC1D90">
        <w:t xml:space="preserve"> &gt; 14kilopascals</w:t>
      </w:r>
      <w:r w:rsidR="00FC1D90">
        <w:fldChar w:fldCharType="begin">
          <w:fldData xml:space="preserve">PEVuZE5vdGU+PENpdGU+PEF1dGhvcj5EZWdvczwvQXV0aG9yPjxZZWFyPjIwMTA8L1llYXI+PFJl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</w:fldData>
        </w:fldChar>
      </w:r>
      <w:r w:rsidR="00F414E4">
        <w:instrText xml:space="preserve"> ADDIN EN.CITE </w:instrText>
      </w:r>
      <w:r w:rsidR="00F414E4">
        <w:fldChar w:fldCharType="begin">
          <w:fldData xml:space="preserve">PEVuZE5vdGU+PENpdGU+PEF1dGhvcj5EZWdvczwvQXV0aG9yPjxZZWFyPjIwMTA8L1llYXI+PFJl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</w:fldData>
        </w:fldChar>
      </w:r>
      <w:r w:rsidR="00F414E4">
        <w:instrText xml:space="preserve"> ADDIN EN.CITE.DATA </w:instrText>
      </w:r>
      <w:r w:rsidR="00F414E4">
        <w:fldChar w:fldCharType="end"/>
      </w:r>
      <w:r w:rsidR="00FC1D90">
        <w:fldChar w:fldCharType="separate"/>
      </w:r>
      <w:r w:rsidR="00F414E4" w:rsidRPr="00F414E4">
        <w:rPr>
          <w:noProof/>
          <w:vertAlign w:val="superscript"/>
        </w:rPr>
        <w:t>10</w:t>
      </w:r>
      <w:r w:rsidR="00FC1D90">
        <w:fldChar w:fldCharType="end"/>
      </w:r>
      <w:r w:rsidR="00FC1D90">
        <w:t>, serum albumin &lt;3.5 g/l, platelets &lt;150,000/mm</w:t>
      </w:r>
      <w:r w:rsidR="00FC1D90" w:rsidRPr="008A6EE4">
        <w:rPr>
          <w:vertAlign w:val="superscript"/>
        </w:rPr>
        <w:t>3</w:t>
      </w:r>
      <w:r w:rsidR="00FC1D90" w:rsidRPr="00F0625C">
        <w:t xml:space="preserve"> </w:t>
      </w:r>
      <w:r w:rsidR="00FC1D90">
        <w:fldChar w:fldCharType="begin">
          <w:fldData xml:space="preserve">PEVuZE5vdGU+PENpdGU+PEF1dGhvcj5RYW1hcjwvQXV0aG9yPjxZZWFyPjIwMDk8L1llYXI+PFJl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</w:fldData>
        </w:fldChar>
      </w:r>
      <w:r w:rsidR="00F414E4">
        <w:instrText xml:space="preserve"> ADDIN EN.CITE </w:instrText>
      </w:r>
      <w:r w:rsidR="00F414E4">
        <w:fldChar w:fldCharType="begin">
          <w:fldData xml:space="preserve">PEVuZE5vdGU+PENpdGU+PEF1dGhvcj5RYW1hcjwvQXV0aG9yPjxZZWFyPjIwMDk8L1llYXI+PFJl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</w:fldData>
        </w:fldChar>
      </w:r>
      <w:r w:rsidR="00F414E4">
        <w:instrText xml:space="preserve"> ADDIN EN.CITE.DATA </w:instrText>
      </w:r>
      <w:r w:rsidR="00F414E4">
        <w:fldChar w:fldCharType="end"/>
      </w:r>
      <w:r w:rsidR="00FC1D90">
        <w:fldChar w:fldCharType="separate"/>
      </w:r>
      <w:r w:rsidR="00F414E4" w:rsidRPr="00F414E4">
        <w:rPr>
          <w:noProof/>
          <w:vertAlign w:val="superscript"/>
        </w:rPr>
        <w:t>11</w:t>
      </w:r>
      <w:r w:rsidR="00FC1D90">
        <w:fldChar w:fldCharType="end"/>
      </w:r>
      <w:r w:rsidR="00FC1D90">
        <w:t>, nodular liver surface</w:t>
      </w:r>
      <w:r w:rsidR="00FC1D90">
        <w:fldChar w:fldCharType="begin"/>
      </w:r>
      <w:r w:rsidR="00F414E4">
        <w:instrText xml:space="preserve"> ADDIN EN.CITE &lt;EndNote&gt;&lt;Cite&gt;&lt;Author&gt;Simonovsky&lt;/Author&gt;&lt;Year&gt;1999&lt;/Year&gt;&lt;RecNum&gt;172&lt;/RecNum&gt;&lt;DisplayText&gt;&lt;style face="superscript"&gt;12&lt;/style&gt;&lt;/DisplayText&gt;&lt;record&gt;&lt;rec-number&gt;172&lt;/rec-number&gt;&lt;foreign-keys&gt;&lt;key app="EN" db-id="ttfv2rds6vxeejes5rwxafa9pz5apve9v59a" timestamp="1571243146"&gt;172&lt;/key&gt;&lt;/foreign-keys&gt;&lt;ref-type name="Journal Article"&gt;17&lt;/ref-type&gt;&lt;contributors&gt;&lt;authors&gt;&lt;author&gt;Simonovsky, V.&lt;/author&gt;&lt;/authors&gt;&lt;/contributors&gt;&lt;auth-address&gt;Clinic of Imaging Methods, Faculty Hospital Moto, Praha, Czech Republic.&lt;/auth-address&gt;&lt;titles&gt;&lt;title&gt;The diagnosis of cirrhosis by high resolution ultrasound of the liver surface&lt;/title&gt;&lt;secondary-title&gt;Br J Radiol&lt;/secondary-title&gt;&lt;alt-title&gt;The British journal of radiology&lt;/alt-title&gt;&lt;/titles&gt;&lt;periodical&gt;&lt;full-title&gt;Br J Radiol&lt;/full-title&gt;&lt;abbr-1&gt;The British journal of radiology&lt;/abbr-1&gt;&lt;/periodical&gt;&lt;alt-periodical&gt;&lt;full-title&gt;Br J Radiol&lt;/full-title&gt;&lt;abbr-1&gt;The British journal of radiology&lt;/abbr-1&gt;&lt;/alt-periodical&gt;&lt;pages&gt;29-34&lt;/pages&gt;&lt;volume&gt;72&lt;/volume&gt;&lt;number&gt;853&lt;/number&gt;&lt;edition&gt;1999/05/26&lt;/edition&gt;&lt;keywords&gt;&lt;keyword&gt;Adolescent&lt;/keyword&gt;&lt;keyword&gt;Adult&lt;/keyword&gt;&lt;keyword&gt;Aged&lt;/keyword&gt;&lt;keyword&gt;Biopsy&lt;/keyword&gt;&lt;keyword&gt;Child&lt;/keyword&gt;&lt;keyword&gt;Child, Preschool&lt;/keyword&gt;&lt;keyword&gt;False Negative Reactions&lt;/keyword&gt;&lt;keyword&gt;False Positive Reactions&lt;/keyword&gt;&lt;keyword&gt;Female&lt;/keyword&gt;&lt;keyword&gt;Humans&lt;/keyword&gt;&lt;keyword&gt;Infant&lt;/keyword&gt;&lt;keyword&gt;Laparoscopy&lt;/keyword&gt;&lt;keyword&gt;Liver/pathology&lt;/keyword&gt;&lt;keyword&gt;Liver Cirrhosis/*diagnostic imaging/pathology&lt;/keyword&gt;&lt;keyword&gt;Male&lt;/keyword&gt;&lt;keyword&gt;Middle Aged&lt;/keyword&gt;&lt;keyword&gt;Prospective Studies&lt;/keyword&gt;&lt;keyword&gt;Sensitivity and Specificity&lt;/keyword&gt;&lt;keyword&gt;Ultrasonography&lt;/keyword&gt;&lt;/keywords&gt;&lt;dates&gt;&lt;year&gt;1999&lt;/year&gt;&lt;pub-dates&gt;&lt;date&gt;Jan&lt;/date&gt;&lt;/pub-dates&gt;&lt;/dates&gt;&lt;isbn&gt;0007-1285 (Print)&amp;#xD;0007-1285&lt;/isbn&gt;&lt;accession-num&gt;10341686&lt;/accession-num&gt;&lt;urls&gt;&lt;/urls&gt;&lt;electronic-resource-num&gt;10.1259/bjr.72.853.10341686&lt;/electronic-resource-num&gt;&lt;remote-database-provider&gt;NLM&lt;/remote-database-provider&gt;&lt;language&gt;eng&lt;/language&gt;&lt;/record&gt;&lt;/Cite&gt;&lt;/EndNote&gt;</w:instrText>
      </w:r>
      <w:r w:rsidR="00FC1D90">
        <w:fldChar w:fldCharType="separate"/>
      </w:r>
      <w:r w:rsidR="00F414E4" w:rsidRPr="00F414E4">
        <w:rPr>
          <w:noProof/>
          <w:vertAlign w:val="superscript"/>
        </w:rPr>
        <w:t>12</w:t>
      </w:r>
      <w:r w:rsidR="00FC1D90">
        <w:fldChar w:fldCharType="end"/>
      </w:r>
      <w:r w:rsidR="00FC1D90">
        <w:t xml:space="preserve"> or hospital admission for bleeding varices, ascites or hepatic encephalopathy.</w:t>
      </w:r>
      <w:r w:rsidR="000A2BB8">
        <w:t xml:space="preserve"> </w:t>
      </w:r>
      <w:r w:rsidR="004B0D02">
        <w:t>Our cirrhosis cohort consisted entirely of patients with n</w:t>
      </w:r>
      <w:r w:rsidR="00FC1D90">
        <w:t xml:space="preserve">on-alcoholic </w:t>
      </w:r>
      <w:r w:rsidR="00EB4CFC">
        <w:t>s</w:t>
      </w:r>
      <w:r w:rsidR="00FC1D90">
        <w:t>teatohepatitis</w:t>
      </w:r>
      <w:r w:rsidR="00EB4CFC">
        <w:t xml:space="preserve"> </w:t>
      </w:r>
      <w:r w:rsidR="004B0D02">
        <w:t xml:space="preserve">which </w:t>
      </w:r>
      <w:r w:rsidR="00FC1D90">
        <w:t>was diagnosed by presence of fatty infiltration not explained by presence of alcoholism, medications or hereditary disorders</w:t>
      </w:r>
      <w:r w:rsidR="00FC1D90">
        <w:fldChar w:fldCharType="begin">
          <w:fldData xml:space="preserve">PEVuZE5vdGU+PENpdGU+PEF1dGhvcj5DaGFsYXNhbmk8L0F1dGhvcj48WWVhcj4yMDE4PC9ZZWFy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</w:fldData>
        </w:fldChar>
      </w:r>
      <w:r w:rsidR="00F414E4">
        <w:instrText xml:space="preserve"> ADDIN EN.CITE </w:instrText>
      </w:r>
      <w:r w:rsidR="00F414E4">
        <w:fldChar w:fldCharType="begin">
          <w:fldData xml:space="preserve">PEVuZE5vdGU+PENpdGU+PEF1dGhvcj5DaGFsYXNhbmk8L0F1dGhvcj48WWVhcj4yMDE4PC9ZZWFy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</w:fldData>
        </w:fldChar>
      </w:r>
      <w:r w:rsidR="00F414E4">
        <w:instrText xml:space="preserve"> ADDIN EN.CITE.DATA </w:instrText>
      </w:r>
      <w:r w:rsidR="00F414E4">
        <w:fldChar w:fldCharType="end"/>
      </w:r>
      <w:r w:rsidR="00FC1D90">
        <w:fldChar w:fldCharType="separate"/>
      </w:r>
      <w:r w:rsidR="00F414E4" w:rsidRPr="00F414E4">
        <w:rPr>
          <w:noProof/>
          <w:vertAlign w:val="superscript"/>
        </w:rPr>
        <w:t>13</w:t>
      </w:r>
      <w:r w:rsidR="00FC1D90">
        <w:fldChar w:fldCharType="end"/>
      </w:r>
      <w:r w:rsidR="00FC1D90">
        <w:t>.</w:t>
      </w:r>
      <w:r w:rsidR="000A2BB8">
        <w:t xml:space="preserve"> </w:t>
      </w:r>
    </w:p>
    <w:p w14:paraId="05646087" w14:textId="01857DD6" w:rsidR="002C15FF" w:rsidRPr="00C62090" w:rsidRDefault="00485279" w:rsidP="00EE4362">
      <w:pPr>
        <w:ind w:firstLine="720"/>
      </w:pPr>
      <w:r w:rsidRPr="00C62090">
        <w:t xml:space="preserve">3D T1 </w:t>
      </w:r>
      <w:r w:rsidR="002C673A">
        <w:t>f</w:t>
      </w:r>
      <w:r w:rsidR="00F40446">
        <w:t xml:space="preserve">ast </w:t>
      </w:r>
      <w:r w:rsidR="002C673A">
        <w:t>s</w:t>
      </w:r>
      <w:r w:rsidR="00F40446">
        <w:t xml:space="preserve">poiled </w:t>
      </w:r>
      <w:r w:rsidR="002C673A">
        <w:t>g</w:t>
      </w:r>
      <w:r w:rsidR="00F40446">
        <w:t xml:space="preserve">radient </w:t>
      </w:r>
      <w:r w:rsidR="002C673A">
        <w:t>e</w:t>
      </w:r>
      <w:r w:rsidR="00F40446">
        <w:t xml:space="preserve">cho was obtained with </w:t>
      </w:r>
      <w:r w:rsidR="00692B46">
        <w:t xml:space="preserve">echo time </w:t>
      </w:r>
      <w:r w:rsidRPr="00C62090">
        <w:t>2.41ms</w:t>
      </w:r>
      <w:r w:rsidR="00692B46">
        <w:t xml:space="preserve">, repetition time </w:t>
      </w:r>
      <w:r w:rsidRPr="00C62090">
        <w:t>6.75ms</w:t>
      </w:r>
      <w:r w:rsidR="00692B46">
        <w:t>,</w:t>
      </w:r>
      <w:r w:rsidRPr="00C62090">
        <w:t xml:space="preserve"> </w:t>
      </w:r>
      <w:r w:rsidR="00692B46">
        <w:t xml:space="preserve">inversion time </w:t>
      </w:r>
      <w:r w:rsidRPr="00C62090">
        <w:t>600ms</w:t>
      </w:r>
      <w:r w:rsidR="00692B46">
        <w:t>,</w:t>
      </w:r>
      <w:r w:rsidRPr="00C62090">
        <w:t xml:space="preserve"> slice thickness</w:t>
      </w:r>
      <w:r w:rsidR="00692B46">
        <w:t xml:space="preserve"> </w:t>
      </w:r>
      <w:r w:rsidRPr="00C62090">
        <w:t>1.2mm; matrix 256 x 256; flip angle</w:t>
      </w:r>
      <w:r w:rsidR="00692B46">
        <w:t xml:space="preserve"> 8 degrees</w:t>
      </w:r>
      <w:r w:rsidRPr="00C62090">
        <w:t>.</w:t>
      </w:r>
      <w:r w:rsidR="000A2BB8">
        <w:t xml:space="preserve"> </w:t>
      </w:r>
      <w:r w:rsidRPr="00C62090">
        <w:t xml:space="preserve">Averaged T1 </w:t>
      </w:r>
      <w:r w:rsidR="001A7211">
        <w:t>SI</w:t>
      </w:r>
      <w:r w:rsidR="001A7211" w:rsidRPr="00C62090">
        <w:t xml:space="preserve"> </w:t>
      </w:r>
      <w:r w:rsidRPr="00C62090">
        <w:t xml:space="preserve">of the </w:t>
      </w:r>
      <w:r w:rsidR="001A7211">
        <w:t xml:space="preserve">combined </w:t>
      </w:r>
      <w:r w:rsidRPr="00C62090">
        <w:t xml:space="preserve">left and right cerebral white matter, globus pallidus, </w:t>
      </w:r>
      <w:r w:rsidR="001A7211">
        <w:t xml:space="preserve">and </w:t>
      </w:r>
      <w:r w:rsidRPr="00C62090">
        <w:t>putamen</w:t>
      </w:r>
      <w:r w:rsidR="008C3ECC" w:rsidRPr="00C62090">
        <w:t xml:space="preserve"> </w:t>
      </w:r>
      <w:r w:rsidRPr="00C62090">
        <w:t xml:space="preserve">and brainstem </w:t>
      </w:r>
      <w:r w:rsidR="001A7211">
        <w:t xml:space="preserve">SI </w:t>
      </w:r>
      <w:r w:rsidRPr="00C62090">
        <w:t>were obtained from</w:t>
      </w:r>
      <w:r w:rsidR="00537277">
        <w:t xml:space="preserve"> </w:t>
      </w:r>
      <w:r w:rsidR="00537277" w:rsidRPr="00C62090">
        <w:t>the brain extracted image (</w:t>
      </w:r>
      <w:proofErr w:type="spellStart"/>
      <w:r w:rsidR="00537277" w:rsidRPr="00C62090">
        <w:t>brain.mgz</w:t>
      </w:r>
      <w:proofErr w:type="spellEnd"/>
      <w:r w:rsidR="00537277" w:rsidRPr="00C62090">
        <w:t xml:space="preserve">) </w:t>
      </w:r>
      <w:r w:rsidR="00537277">
        <w:t xml:space="preserve">generated by </w:t>
      </w:r>
      <w:r w:rsidR="00C1699D">
        <w:t>FreeSurfer</w:t>
      </w:r>
      <w:r w:rsidRPr="00C62090">
        <w:t xml:space="preserve"> image analysis suite 6.0</w:t>
      </w:r>
      <w:r w:rsidR="001716FD" w:rsidRPr="00C62090">
        <w:fldChar w:fldCharType="begin"/>
      </w:r>
      <w:r w:rsidR="00F414E4">
        <w:instrText xml:space="preserve"> ADDIN EN.CITE &lt;EndNote&gt;&lt;Cite&gt;&lt;Author&gt;Dale&lt;/Author&gt;&lt;Year&gt;1999&lt;/Year&gt;&lt;RecNum&gt;178&lt;/RecNum&gt;&lt;IDText&gt;Cortical surface-based analysis. I. Segmentation and surface reconstruction&lt;/IDText&gt;&lt;DisplayText&gt;&lt;style face="superscript"&gt;14&lt;/style&gt;&lt;/DisplayText&gt;&lt;record&gt;&lt;rec-number&gt;178&lt;/rec-number&gt;&lt;foreign-keys&gt;&lt;key app="EN" db-id="ttfv2rds6vxeejes5rwxafa9pz5apve9v59a" timestamp="1574792997"&gt;178&lt;/key&gt;&lt;/foreign-keys&gt;&lt;ref-type name="Journal Article"&gt;17&lt;/ref-type&gt;&lt;contributors&gt;&lt;authors&gt;&lt;author&gt;Dale, A. M.&lt;/author&gt;&lt;author&gt;Fischl, B.&lt;/author&gt;&lt;author&gt;Sereno, M. I.&lt;/author&gt;&lt;/authors&gt;&lt;/contributors&gt;&lt;auth-address&gt;Massachusetts General Hosp/Harvard Medical School, Building 149, Charlestown, Massachusetts, 02129, USA. dale@nmr.mgh.harvard.edu&lt;/auth-address&gt;&lt;titles&gt;&lt;title&gt;Cortical surface-based analysis. I. Segmentation and surface reconstruction&lt;/title&gt;&lt;secondary-title&gt;Neuroimage&lt;/secondary-title&gt;&lt;/titles&gt;&lt;periodical&gt;&lt;full-title&gt;Neuroimage&lt;/full-title&gt;&lt;/periodical&gt;&lt;pages&gt;179-94&lt;/pages&gt;&lt;volume&gt;9&lt;/volume&gt;&lt;number&gt;2&lt;/number&gt;&lt;edition&gt;1999/02/05&lt;/edition&gt;&lt;keywords&gt;&lt;keyword&gt;Brain Mapping/instrumentation&lt;/keyword&gt;&lt;keyword&gt;Cerebral Cortex/*anatomy &amp;amp; histology&lt;/keyword&gt;&lt;keyword&gt;Humans&lt;/keyword&gt;&lt;keyword&gt;Image Processing, Computer-Assisted/*instrumentation&lt;/keyword&gt;&lt;keyword&gt;Magnetic Resonance Imaging/*instrumentation&lt;/keyword&gt;&lt;keyword&gt;Reference Values&lt;/keyword&gt;&lt;keyword&gt;Software&lt;/keyword&gt;&lt;/keywords&gt;&lt;dates&gt;&lt;year&gt;1999&lt;/year&gt;&lt;pub-dates&gt;&lt;date&gt;Feb&lt;/date&gt;&lt;/pub-dates&gt;&lt;/dates&gt;&lt;isbn&gt;1053-8119 (Print)&amp;#xD;1053-8119 (Linking)&lt;/isbn&gt;&lt;accession-num&gt;9931268&lt;/accession-num&gt;&lt;urls&gt;&lt;related-urls&gt;&lt;url&gt;https://www.ncbi.nlm.nih.gov/pubmed/9931268&lt;/url&gt;&lt;/related-urls&gt;&lt;/urls&gt;&lt;electronic-resource-num&gt;10.1006/nimg.1998.0395&lt;/electronic-resource-num&gt;&lt;/record&gt;&lt;/Cite&gt;&lt;/EndNote&gt;</w:instrText>
      </w:r>
      <w:r w:rsidR="001716FD" w:rsidRPr="00C62090">
        <w:fldChar w:fldCharType="separate"/>
      </w:r>
      <w:r w:rsidR="00F414E4" w:rsidRPr="00F414E4">
        <w:rPr>
          <w:noProof/>
          <w:vertAlign w:val="superscript"/>
        </w:rPr>
        <w:t>14</w:t>
      </w:r>
      <w:r w:rsidR="001716FD" w:rsidRPr="00C62090">
        <w:fldChar w:fldCharType="end"/>
      </w:r>
      <w:r w:rsidRPr="00C62090">
        <w:t xml:space="preserve">. </w:t>
      </w:r>
      <w:r w:rsidR="00C1699D">
        <w:t>FreeSurfer</w:t>
      </w:r>
      <w:r w:rsidR="00191C8A">
        <w:t xml:space="preserve"> performs a nonparametric nonuniform intensity normalization which is meant to be compatible with different MRI sequences and for the presence of pathology</w:t>
      </w:r>
      <w:r w:rsidR="00F2073A">
        <w:t>, as previously described</w:t>
      </w:r>
      <w:r w:rsidR="00191C8A">
        <w:t xml:space="preserve"> </w:t>
      </w:r>
      <w:r w:rsidR="00F414E4">
        <w:fldChar w:fldCharType="begin"/>
      </w:r>
      <w:r w:rsidR="00A4704E">
        <w:instrText xml:space="preserve"> ADDIN EN.CITE &lt;EndNote&gt;&lt;Cite&gt;&lt;Author&gt;Sled&lt;/Author&gt;&lt;Year&gt;1998&lt;/Year&gt;&lt;RecNum&gt;187&lt;/RecNum&gt;&lt;DisplayText&gt;&lt;style face="superscript"&gt;15&lt;/style&gt;&lt;/DisplayText&gt;&lt;record&gt;&lt;rec-number&gt;187&lt;/rec-number&gt;&lt;foreign-keys&gt;&lt;key app="EN" db-id="ttfv2rds6vxeejes5rwxafa9pz5apve9v59a" timestamp="1576277695"&gt;187&lt;/key&gt;&lt;/foreign-keys&gt;&lt;ref-type name="Journal Article"&gt;17&lt;/ref-type&gt;&lt;contributors&gt;&lt;authors&gt;&lt;author&gt;Sled, J. G.&lt;/author&gt;&lt;author&gt;Zijdenbos, A. P.&lt;/author&gt;&lt;author&gt;Evans, A. C.&lt;/author&gt;&lt;/authors&gt;&lt;/contributors&gt;&lt;auth-address&gt;McConnell Brain Imaging Centre, Montreal Neurological Institute and McGill University, Canada. jgsled@bic.mni.mcgill.ca&lt;/auth-address&gt;&lt;titles&gt;&lt;title&gt;A nonparametric method for automatic correction of intensity nonuniformity in MRI data&lt;/title&gt;&lt;secondary-title&gt;IEEE Trans Med Imaging&lt;/secondary-title&gt;&lt;/titles&gt;&lt;periodical&gt;&lt;full-title&gt;IEEE Trans Med Imaging&lt;/full-title&gt;&lt;/periodical&gt;&lt;pages&gt;87-97&lt;/pages&gt;&lt;volume&gt;17&lt;/volume&gt;&lt;number&gt;1&lt;/number&gt;&lt;edition&gt;1998/06/09&lt;/edition&gt;&lt;keywords&gt;&lt;keyword&gt;Brain/anatomy &amp;amp; histology&lt;/keyword&gt;&lt;keyword&gt;Humans&lt;/keyword&gt;&lt;keyword&gt;Magnetic Resonance Imaging/*methods&lt;/keyword&gt;&lt;keyword&gt;Models, Theoretical&lt;/keyword&gt;&lt;/keywords&gt;&lt;dates&gt;&lt;year&gt;1998&lt;/year&gt;&lt;pub-dates&gt;&lt;date&gt;Feb&lt;/date&gt;&lt;/pub-dates&gt;&lt;/dates&gt;&lt;isbn&gt;0278-0062 (Print)&amp;#xD;0278-0062 (Linking)&lt;/isbn&gt;&lt;accession-num&gt;9617910&lt;/accession-num&gt;&lt;urls&gt;&lt;related-urls&gt;&lt;url&gt;https://www.ncbi.nlm.nih.gov/pubmed/9617910&lt;/url&gt;&lt;url&gt;https://ieeexplore.ieee.org/document/668698/&lt;/url&gt;&lt;/related-urls&gt;&lt;/urls&gt;&lt;electronic-resource-num&gt;10.1109/42.668698&lt;/electronic-resource-num&gt;&lt;/record&gt;&lt;/Cite&gt;&lt;/EndNote&gt;</w:instrText>
      </w:r>
      <w:r w:rsidR="00F414E4">
        <w:fldChar w:fldCharType="separate"/>
      </w:r>
      <w:r w:rsidR="00F414E4" w:rsidRPr="00F414E4">
        <w:rPr>
          <w:noProof/>
          <w:vertAlign w:val="superscript"/>
        </w:rPr>
        <w:t>15</w:t>
      </w:r>
      <w:r w:rsidR="00F414E4">
        <w:fldChar w:fldCharType="end"/>
      </w:r>
      <w:r w:rsidR="00191C8A">
        <w:t>.</w:t>
      </w:r>
      <w:r w:rsidR="000A2BB8">
        <w:t xml:space="preserve"> </w:t>
      </w:r>
      <w:r w:rsidR="00F2073A">
        <w:t>O</w:t>
      </w:r>
      <w:r w:rsidR="00191C8A">
        <w:t>ur T1 technique follows the guidelines of Neuroquant which enables us to provide clinical volumetric assessments</w:t>
      </w:r>
      <w:r w:rsidR="00F414E4">
        <w:fldChar w:fldCharType="begin"/>
      </w:r>
      <w:r w:rsidR="00F414E4">
        <w:instrText xml:space="preserve"> ADDIN EN.CITE &lt;EndNote&gt;&lt;Cite ExcludeYear="1"&gt;&lt;Author&gt;Labs&lt;/Author&gt;&lt;RecNum&gt;188&lt;/RecNum&gt;&lt;DisplayText&gt;&lt;style face="superscript"&gt;16&lt;/style&gt;&lt;/DisplayText&gt;&lt;record&gt;&lt;rec-number&gt;188&lt;/rec-number&gt;&lt;foreign-keys&gt;&lt;key app="EN" db-id="ttfv2rds6vxeejes5rwxafa9pz5apve9v59a" timestamp="1576278044"&gt;188&lt;/key&gt;&lt;/foreign-keys&gt;&lt;ref-type name="Web Page"&gt;12&lt;/ref-type&gt;&lt;contributors&gt;&lt;authors&gt;&lt;author&gt;Cortechs Labs&lt;/author&gt;&lt;/authors&gt;&lt;/contributors&gt;&lt;titles&gt;&lt;title&gt;Neuroquant 3.0 Scanner Parameters&lt;/title&gt;&lt;/titles&gt;&lt;volume&gt;2012&lt;/volume&gt;&lt;number&gt;12-1-2012&lt;/number&gt;&lt;dates&gt;&lt;/dates&gt;&lt;urls&gt;&lt;related-urls&gt;&lt;url&gt;https://files.cortechslabs.com/index.php/s/GOnOYaYaMcUfbdq#pdfviewer&lt;/url&gt;&lt;/related-urls&gt;&lt;/urls&gt;&lt;/record&gt;&lt;/Cite&gt;&lt;/EndNote&gt;</w:instrText>
      </w:r>
      <w:r w:rsidR="00F414E4">
        <w:fldChar w:fldCharType="separate"/>
      </w:r>
      <w:r w:rsidR="00F414E4" w:rsidRPr="00F414E4">
        <w:rPr>
          <w:noProof/>
          <w:vertAlign w:val="superscript"/>
        </w:rPr>
        <w:t>16</w:t>
      </w:r>
      <w:r w:rsidR="00F414E4">
        <w:fldChar w:fldCharType="end"/>
      </w:r>
      <w:r w:rsidR="00F2073A">
        <w:t>.</w:t>
      </w:r>
      <w:r w:rsidR="000A2BB8">
        <w:t xml:space="preserve"> </w:t>
      </w:r>
      <w:r w:rsidR="00F2073A">
        <w:t xml:space="preserve">For GE, this protocol requires that </w:t>
      </w:r>
      <w:r w:rsidR="00692B46">
        <w:t>s</w:t>
      </w:r>
      <w:r w:rsidR="00F2073A" w:rsidRPr="00F2073A">
        <w:t xml:space="preserve">urface </w:t>
      </w:r>
      <w:r w:rsidR="00692B46">
        <w:t>c</w:t>
      </w:r>
      <w:r w:rsidR="00F2073A" w:rsidRPr="00F2073A">
        <w:t xml:space="preserve">oil </w:t>
      </w:r>
      <w:r w:rsidR="00692B46">
        <w:t>i</w:t>
      </w:r>
      <w:r w:rsidR="00F2073A" w:rsidRPr="00F2073A">
        <w:t xml:space="preserve">ntensity </w:t>
      </w:r>
      <w:r w:rsidR="00692B46">
        <w:t>c</w:t>
      </w:r>
      <w:r w:rsidR="00F2073A" w:rsidRPr="00F2073A">
        <w:t>orrection</w:t>
      </w:r>
      <w:r w:rsidR="00F2073A">
        <w:t xml:space="preserve"> is turned off</w:t>
      </w:r>
      <w:r w:rsidR="00582F6E">
        <w:t xml:space="preserve"> as the </w:t>
      </w:r>
      <w:r w:rsidR="0050608E">
        <w:t>Neuroquant also</w:t>
      </w:r>
      <w:r w:rsidR="00582F6E">
        <w:t xml:space="preserve"> </w:t>
      </w:r>
      <w:r w:rsidR="00CE5C6A">
        <w:t xml:space="preserve">uses its own proprietary </w:t>
      </w:r>
      <w:r w:rsidR="00D10240">
        <w:t>intensity normalization</w:t>
      </w:r>
      <w:r w:rsidR="00F2073A">
        <w:t>.</w:t>
      </w:r>
      <w:r w:rsidR="00582F6E">
        <w:t xml:space="preserve"> </w:t>
      </w:r>
      <w:r w:rsidR="002C15FF" w:rsidRPr="00C62090">
        <w:t>SI</w:t>
      </w:r>
      <w:r w:rsidRPr="00C62090">
        <w:t xml:space="preserve"> ratios </w:t>
      </w:r>
      <w:r w:rsidR="0083643A">
        <w:t>for</w:t>
      </w:r>
      <w:r w:rsidR="0083643A" w:rsidRPr="00C62090">
        <w:t xml:space="preserve"> </w:t>
      </w:r>
      <w:r w:rsidR="007B6CAA" w:rsidRPr="00C62090">
        <w:t xml:space="preserve">globus pallidus </w:t>
      </w:r>
      <w:r w:rsidRPr="00C62090">
        <w:t>and putamen</w:t>
      </w:r>
      <w:r w:rsidR="0083643A">
        <w:t>, each</w:t>
      </w:r>
      <w:r w:rsidRPr="00C62090">
        <w:t xml:space="preserve"> </w:t>
      </w:r>
      <w:r w:rsidR="0083643A">
        <w:t xml:space="preserve">normalized </w:t>
      </w:r>
      <w:r w:rsidRPr="00C62090">
        <w:t xml:space="preserve">to </w:t>
      </w:r>
      <w:r w:rsidR="007B6CAA" w:rsidRPr="00C62090">
        <w:t>cerebral white matter</w:t>
      </w:r>
      <w:r w:rsidRPr="00C62090">
        <w:t xml:space="preserve"> and </w:t>
      </w:r>
      <w:r w:rsidR="0083643A">
        <w:t xml:space="preserve">to </w:t>
      </w:r>
      <w:r w:rsidRPr="00C62090">
        <w:t>brainstem</w:t>
      </w:r>
      <w:r w:rsidR="0083643A">
        <w:t>,</w:t>
      </w:r>
      <w:r w:rsidRPr="00C62090">
        <w:t xml:space="preserve"> were also calculated</w:t>
      </w:r>
      <w:r w:rsidR="00B55E2B">
        <w:t>.</w:t>
      </w:r>
    </w:p>
    <w:p w14:paraId="1E467137" w14:textId="72D8E956" w:rsidR="002C15FF" w:rsidRPr="00C62090" w:rsidRDefault="007B6CAA" w:rsidP="00EE4362">
      <w:pPr>
        <w:ind w:firstLine="720"/>
      </w:pPr>
      <w:r w:rsidRPr="00C62090">
        <w:lastRenderedPageBreak/>
        <w:t xml:space="preserve">SI </w:t>
      </w:r>
      <w:r w:rsidR="00BC7A11">
        <w:t xml:space="preserve">and SI ratios were compared </w:t>
      </w:r>
      <w:r w:rsidR="002C15FF" w:rsidRPr="00C62090">
        <w:t xml:space="preserve">between cirrhosis and control </w:t>
      </w:r>
      <w:r w:rsidR="00EE4362" w:rsidRPr="00C62090">
        <w:rPr>
          <w:color w:val="2D3139"/>
          <w:shd w:val="clear" w:color="auto" w:fill="FFFFFF"/>
        </w:rPr>
        <w:t>using t-tests with significance at p&lt;.05 after false discovery rate</w:t>
      </w:r>
      <w:r w:rsidR="0083643A">
        <w:rPr>
          <w:color w:val="2D3139"/>
          <w:shd w:val="clear" w:color="auto" w:fill="FFFFFF"/>
        </w:rPr>
        <w:t xml:space="preserve"> adjustment</w:t>
      </w:r>
      <w:r w:rsidR="009E7DEB" w:rsidRPr="00C62090">
        <w:t xml:space="preserve">. </w:t>
      </w:r>
      <w:r w:rsidR="00EF0BD1">
        <w:t>Age and sex were not significantly associated with SI</w:t>
      </w:r>
      <w:r w:rsidR="006821FA">
        <w:t xml:space="preserve"> or SI ratios and were not in</w:t>
      </w:r>
      <w:r w:rsidR="007C5BC7">
        <w:t>cluded in</w:t>
      </w:r>
      <w:r w:rsidR="006821FA">
        <w:t xml:space="preserve"> the </w:t>
      </w:r>
      <w:r w:rsidR="007C5BC7">
        <w:t>analyses</w:t>
      </w:r>
      <w:r w:rsidR="006821FA">
        <w:t>.</w:t>
      </w:r>
      <w:r w:rsidR="000A2BB8">
        <w:t xml:space="preserve"> </w:t>
      </w:r>
      <w:r w:rsidR="003255BC" w:rsidRPr="00C62090">
        <w:t>All s</w:t>
      </w:r>
      <w:r w:rsidR="00485279" w:rsidRPr="00C62090">
        <w:t xml:space="preserve">tatistical analysis was performed </w:t>
      </w:r>
      <w:r w:rsidR="00692B46">
        <w:t>using</w:t>
      </w:r>
      <w:r w:rsidR="00692B46" w:rsidRPr="00C62090">
        <w:t xml:space="preserve"> </w:t>
      </w:r>
      <w:r w:rsidR="00485279" w:rsidRPr="00C62090">
        <w:t xml:space="preserve">JMP Pro version13 (SAS, Cary NC). </w:t>
      </w:r>
    </w:p>
    <w:p w14:paraId="48EA8BE9" w14:textId="77777777" w:rsidR="00A377F8" w:rsidRPr="00C62090" w:rsidRDefault="00A377F8" w:rsidP="00B83DA7"/>
    <w:p w14:paraId="13DDDAC6" w14:textId="40E45B37" w:rsidR="00D12E6C" w:rsidRPr="00C62090" w:rsidRDefault="00D12E6C" w:rsidP="00AB2A30">
      <w:r w:rsidRPr="009B32E7">
        <w:rPr>
          <w:b/>
        </w:rPr>
        <w:t>Results</w:t>
      </w:r>
      <w:r w:rsidRPr="00C62090">
        <w:t>:</w:t>
      </w:r>
    </w:p>
    <w:p w14:paraId="75403FE7" w14:textId="5A6DAC02" w:rsidR="009A5EB2" w:rsidRDefault="00692B46" w:rsidP="009A5EB2">
      <w:pPr>
        <w:ind w:firstLine="720"/>
      </w:pPr>
      <w:r>
        <w:t>Study demographic</w:t>
      </w:r>
      <w:r w:rsidRPr="00C62090">
        <w:t xml:space="preserve"> </w:t>
      </w:r>
      <w:r w:rsidR="009A5EB2" w:rsidRPr="00C62090">
        <w:t xml:space="preserve">information is shown in Table 1. Figure 1 shows sample </w:t>
      </w:r>
      <w:r w:rsidR="00C1699D">
        <w:t>FreeSurfer</w:t>
      </w:r>
      <w:r w:rsidR="00F2073A">
        <w:t xml:space="preserve"> processed </w:t>
      </w:r>
      <w:r w:rsidR="009A5EB2" w:rsidRPr="00C62090">
        <w:t>brain axial views</w:t>
      </w:r>
      <w:r w:rsidR="009A5EB2">
        <w:t xml:space="preserve"> for </w:t>
      </w:r>
      <w:r w:rsidR="00F2073A">
        <w:t xml:space="preserve">a </w:t>
      </w:r>
      <w:r w:rsidR="009A5EB2">
        <w:t>co</w:t>
      </w:r>
      <w:r w:rsidR="009A5EB2" w:rsidRPr="00C62090">
        <w:t xml:space="preserve">ntrol and a cirrhotic </w:t>
      </w:r>
      <w:r>
        <w:t>patient</w:t>
      </w:r>
      <w:r w:rsidR="009A5EB2" w:rsidRPr="00C62090">
        <w:t>.</w:t>
      </w:r>
      <w:r w:rsidR="000A2BB8">
        <w:t xml:space="preserve"> </w:t>
      </w:r>
    </w:p>
    <w:p w14:paraId="30FA8970" w14:textId="793918C9" w:rsidR="00BE0404" w:rsidRPr="00BE0404" w:rsidRDefault="00BE0404" w:rsidP="00BE0404">
      <w:pPr>
        <w:ind w:firstLine="720"/>
        <w:rPr>
          <w:color w:val="2D3139"/>
          <w:shd w:val="clear" w:color="auto" w:fill="FFFFFF"/>
        </w:rPr>
      </w:pPr>
      <w:r>
        <w:t xml:space="preserve">SI </w:t>
      </w:r>
      <w:r w:rsidRPr="00C62090">
        <w:t>Ratio</w:t>
      </w:r>
      <w:r>
        <w:t xml:space="preserve">: </w:t>
      </w:r>
      <w:r w:rsidRPr="00C62090">
        <w:t xml:space="preserve">Figure </w:t>
      </w:r>
      <w:r>
        <w:t>2</w:t>
      </w:r>
      <w:r w:rsidRPr="00C62090">
        <w:rPr>
          <w:color w:val="2D3139"/>
          <w:shd w:val="clear" w:color="auto" w:fill="FFFFFF"/>
        </w:rPr>
        <w:t xml:space="preserve"> reports T1</w:t>
      </w:r>
      <w:r>
        <w:rPr>
          <w:color w:val="2D3139"/>
          <w:shd w:val="clear" w:color="auto" w:fill="FFFFFF"/>
        </w:rPr>
        <w:t xml:space="preserve"> SI</w:t>
      </w:r>
      <w:r w:rsidRPr="00C62090">
        <w:rPr>
          <w:color w:val="2D3139"/>
          <w:shd w:val="clear" w:color="auto" w:fill="FFFFFF"/>
        </w:rPr>
        <w:t xml:space="preserve"> ratio differences between control and cirrhosis for the globus pallidus</w:t>
      </w:r>
      <w:r>
        <w:rPr>
          <w:color w:val="2D3139"/>
          <w:shd w:val="clear" w:color="auto" w:fill="FFFFFF"/>
        </w:rPr>
        <w:t>:</w:t>
      </w:r>
      <w:r w:rsidR="004B0D02">
        <w:rPr>
          <w:color w:val="2D3139"/>
          <w:shd w:val="clear" w:color="auto" w:fill="FFFFFF"/>
        </w:rPr>
        <w:t xml:space="preserve"> </w:t>
      </w:r>
      <w:r>
        <w:rPr>
          <w:color w:val="2D3139"/>
          <w:shd w:val="clear" w:color="auto" w:fill="FFFFFF"/>
        </w:rPr>
        <w:t>cerebral white matter, globus pallidus:</w:t>
      </w:r>
      <w:r w:rsidR="004B0D02">
        <w:rPr>
          <w:color w:val="2D3139"/>
          <w:shd w:val="clear" w:color="auto" w:fill="FFFFFF"/>
        </w:rPr>
        <w:t xml:space="preserve"> </w:t>
      </w:r>
      <w:r>
        <w:rPr>
          <w:color w:val="2D3139"/>
          <w:shd w:val="clear" w:color="auto" w:fill="FFFFFF"/>
        </w:rPr>
        <w:t>brain stem,</w:t>
      </w:r>
      <w:r w:rsidRPr="00C62090">
        <w:rPr>
          <w:color w:val="2D3139"/>
          <w:shd w:val="clear" w:color="auto" w:fill="FFFFFF"/>
        </w:rPr>
        <w:t xml:space="preserve"> putamen</w:t>
      </w:r>
      <w:r>
        <w:rPr>
          <w:color w:val="2D3139"/>
          <w:shd w:val="clear" w:color="auto" w:fill="FFFFFF"/>
        </w:rPr>
        <w:t>:</w:t>
      </w:r>
      <w:r w:rsidR="004B0D02">
        <w:rPr>
          <w:color w:val="2D3139"/>
          <w:shd w:val="clear" w:color="auto" w:fill="FFFFFF"/>
        </w:rPr>
        <w:t xml:space="preserve"> </w:t>
      </w:r>
      <w:r w:rsidRPr="00C62090">
        <w:rPr>
          <w:color w:val="2D3139"/>
          <w:shd w:val="clear" w:color="auto" w:fill="FFFFFF"/>
        </w:rPr>
        <w:t xml:space="preserve">cerebral white matter, and </w:t>
      </w:r>
      <w:r>
        <w:rPr>
          <w:color w:val="2D3139"/>
          <w:shd w:val="clear" w:color="auto" w:fill="FFFFFF"/>
        </w:rPr>
        <w:t>putamen:</w:t>
      </w:r>
      <w:r w:rsidR="004B0D02">
        <w:rPr>
          <w:color w:val="2D3139"/>
          <w:shd w:val="clear" w:color="auto" w:fill="FFFFFF"/>
        </w:rPr>
        <w:t xml:space="preserve"> </w:t>
      </w:r>
      <w:r w:rsidRPr="00C62090">
        <w:rPr>
          <w:color w:val="2D3139"/>
          <w:shd w:val="clear" w:color="auto" w:fill="FFFFFF"/>
        </w:rPr>
        <w:t xml:space="preserve">brainstem. </w:t>
      </w:r>
      <w:r>
        <w:rPr>
          <w:color w:val="2D3139"/>
          <w:shd w:val="clear" w:color="auto" w:fill="FFFFFF"/>
        </w:rPr>
        <w:t xml:space="preserve">All </w:t>
      </w:r>
      <w:r w:rsidRPr="00C62090">
        <w:rPr>
          <w:color w:val="2D3139"/>
          <w:shd w:val="clear" w:color="auto" w:fill="FFFFFF"/>
        </w:rPr>
        <w:t>SI ratio</w:t>
      </w:r>
      <w:r>
        <w:rPr>
          <w:color w:val="2D3139"/>
          <w:shd w:val="clear" w:color="auto" w:fill="FFFFFF"/>
        </w:rPr>
        <w:t>s</w:t>
      </w:r>
      <w:r w:rsidRPr="00C62090">
        <w:rPr>
          <w:color w:val="2D3139"/>
          <w:shd w:val="clear" w:color="auto" w:fill="FFFFFF"/>
        </w:rPr>
        <w:t xml:space="preserve"> </w:t>
      </w:r>
      <w:r>
        <w:rPr>
          <w:color w:val="2D3139"/>
          <w:shd w:val="clear" w:color="auto" w:fill="FFFFFF"/>
        </w:rPr>
        <w:t xml:space="preserve">were greater in cirrhosis compared to control with </w:t>
      </w:r>
      <w:r w:rsidRPr="00C62090">
        <w:rPr>
          <w:color w:val="2D3139"/>
          <w:shd w:val="clear" w:color="auto" w:fill="FFFFFF"/>
        </w:rPr>
        <w:t>globus pallidus to cerebral white matter show</w:t>
      </w:r>
      <w:r>
        <w:rPr>
          <w:color w:val="2D3139"/>
          <w:shd w:val="clear" w:color="auto" w:fill="FFFFFF"/>
        </w:rPr>
        <w:t xml:space="preserve">ing </w:t>
      </w:r>
      <w:r w:rsidRPr="00C62090">
        <w:rPr>
          <w:color w:val="2D3139"/>
          <w:shd w:val="clear" w:color="auto" w:fill="FFFFFF"/>
        </w:rPr>
        <w:t>the greatest between</w:t>
      </w:r>
      <w:r>
        <w:rPr>
          <w:color w:val="2D3139"/>
          <w:shd w:val="clear" w:color="auto" w:fill="FFFFFF"/>
        </w:rPr>
        <w:t>-</w:t>
      </w:r>
      <w:r w:rsidRPr="00C62090">
        <w:rPr>
          <w:color w:val="2D3139"/>
          <w:shd w:val="clear" w:color="auto" w:fill="FFFFFF"/>
        </w:rPr>
        <w:t>group difference</w:t>
      </w:r>
      <w:r>
        <w:rPr>
          <w:color w:val="2D3139"/>
          <w:shd w:val="clear" w:color="auto" w:fill="FFFFFF"/>
        </w:rPr>
        <w:t xml:space="preserve"> of 7%</w:t>
      </w:r>
      <w:r w:rsidRPr="00C62090">
        <w:rPr>
          <w:color w:val="2D3139"/>
          <w:shd w:val="clear" w:color="auto" w:fill="FFFFFF"/>
        </w:rPr>
        <w:t xml:space="preserve"> (Figure </w:t>
      </w:r>
      <w:r>
        <w:rPr>
          <w:color w:val="2D3139"/>
          <w:shd w:val="clear" w:color="auto" w:fill="FFFFFF"/>
        </w:rPr>
        <w:t>2</w:t>
      </w:r>
      <w:r w:rsidRPr="00C62090">
        <w:rPr>
          <w:color w:val="2D3139"/>
          <w:shd w:val="clear" w:color="auto" w:fill="FFFFFF"/>
        </w:rPr>
        <w:t>A</w:t>
      </w:r>
      <w:r>
        <w:rPr>
          <w:color w:val="2D3139"/>
          <w:shd w:val="clear" w:color="auto" w:fill="FFFFFF"/>
        </w:rPr>
        <w:t>)</w:t>
      </w:r>
      <w:r w:rsidRPr="00C62090">
        <w:rPr>
          <w:color w:val="2D3139"/>
          <w:shd w:val="clear" w:color="auto" w:fill="FFFFFF"/>
        </w:rPr>
        <w:t>, follow</w:t>
      </w:r>
      <w:r>
        <w:rPr>
          <w:color w:val="2D3139"/>
          <w:shd w:val="clear" w:color="auto" w:fill="FFFFFF"/>
        </w:rPr>
        <w:t>ed</w:t>
      </w:r>
      <w:r w:rsidRPr="00C62090">
        <w:rPr>
          <w:color w:val="2D3139"/>
          <w:shd w:val="clear" w:color="auto" w:fill="FFFFFF"/>
        </w:rPr>
        <w:t xml:space="preserve"> by globus pallidus to brainstem</w:t>
      </w:r>
      <w:r>
        <w:rPr>
          <w:color w:val="2D3139"/>
          <w:shd w:val="clear" w:color="auto" w:fill="FFFFFF"/>
        </w:rPr>
        <w:t xml:space="preserve"> at</w:t>
      </w:r>
      <w:r w:rsidRPr="00C62090">
        <w:rPr>
          <w:color w:val="2D3139"/>
          <w:shd w:val="clear" w:color="auto" w:fill="FFFFFF"/>
        </w:rPr>
        <w:t xml:space="preserve"> </w:t>
      </w:r>
      <w:r>
        <w:rPr>
          <w:color w:val="2D3139"/>
          <w:shd w:val="clear" w:color="auto" w:fill="FFFFFF"/>
        </w:rPr>
        <w:t xml:space="preserve">6% </w:t>
      </w:r>
      <w:r w:rsidRPr="00C62090">
        <w:rPr>
          <w:color w:val="2D3139"/>
          <w:shd w:val="clear" w:color="auto" w:fill="FFFFFF"/>
        </w:rPr>
        <w:t xml:space="preserve">(Figure </w:t>
      </w:r>
      <w:r>
        <w:rPr>
          <w:color w:val="2D3139"/>
          <w:shd w:val="clear" w:color="auto" w:fill="FFFFFF"/>
        </w:rPr>
        <w:t>2</w:t>
      </w:r>
      <w:r w:rsidRPr="00C62090">
        <w:rPr>
          <w:color w:val="2D3139"/>
          <w:shd w:val="clear" w:color="auto" w:fill="FFFFFF"/>
        </w:rPr>
        <w:t>B), and last</w:t>
      </w:r>
      <w:r>
        <w:rPr>
          <w:color w:val="2D3139"/>
          <w:shd w:val="clear" w:color="auto" w:fill="FFFFFF"/>
        </w:rPr>
        <w:t xml:space="preserve">ly </w:t>
      </w:r>
      <w:r w:rsidRPr="00C62090">
        <w:rPr>
          <w:color w:val="2D3139"/>
          <w:shd w:val="clear" w:color="auto" w:fill="FFFFFF"/>
        </w:rPr>
        <w:t xml:space="preserve">putamen to cerebral white matter (Figure </w:t>
      </w:r>
      <w:r>
        <w:rPr>
          <w:color w:val="2D3139"/>
          <w:shd w:val="clear" w:color="auto" w:fill="FFFFFF"/>
        </w:rPr>
        <w:t>2</w:t>
      </w:r>
      <w:r w:rsidRPr="00C62090">
        <w:rPr>
          <w:color w:val="2D3139"/>
          <w:shd w:val="clear" w:color="auto" w:fill="FFFFFF"/>
        </w:rPr>
        <w:t xml:space="preserve">C) and </w:t>
      </w:r>
      <w:r>
        <w:rPr>
          <w:color w:val="2D3139"/>
          <w:shd w:val="clear" w:color="auto" w:fill="FFFFFF"/>
        </w:rPr>
        <w:t xml:space="preserve">putamen to </w:t>
      </w:r>
      <w:r w:rsidRPr="00C62090">
        <w:rPr>
          <w:color w:val="2D3139"/>
          <w:shd w:val="clear" w:color="auto" w:fill="FFFFFF"/>
        </w:rPr>
        <w:t xml:space="preserve">brainstem (Figure </w:t>
      </w:r>
      <w:r>
        <w:rPr>
          <w:color w:val="2D3139"/>
          <w:shd w:val="clear" w:color="auto" w:fill="FFFFFF"/>
        </w:rPr>
        <w:t>2</w:t>
      </w:r>
      <w:r w:rsidRPr="00C62090">
        <w:rPr>
          <w:color w:val="2D3139"/>
          <w:shd w:val="clear" w:color="auto" w:fill="FFFFFF"/>
        </w:rPr>
        <w:t>D)</w:t>
      </w:r>
      <w:r>
        <w:rPr>
          <w:color w:val="2D3139"/>
          <w:shd w:val="clear" w:color="auto" w:fill="FFFFFF"/>
        </w:rPr>
        <w:t xml:space="preserve"> both at 4% difference</w:t>
      </w:r>
      <w:r w:rsidRPr="00C62090">
        <w:rPr>
          <w:color w:val="2D3139"/>
          <w:shd w:val="clear" w:color="auto" w:fill="FFFFFF"/>
        </w:rPr>
        <w:t xml:space="preserve">. </w:t>
      </w:r>
    </w:p>
    <w:p w14:paraId="50F32FAA" w14:textId="5E483EED" w:rsidR="004970D6" w:rsidRDefault="009A5EB2" w:rsidP="009A5EB2">
      <w:pPr>
        <w:rPr>
          <w:color w:val="2D3139"/>
          <w:shd w:val="clear" w:color="auto" w:fill="FFFFFF"/>
        </w:rPr>
      </w:pPr>
      <w:r>
        <w:tab/>
      </w:r>
      <w:r w:rsidR="004970D6">
        <w:t xml:space="preserve">SI: </w:t>
      </w:r>
      <w:r w:rsidR="004970D6" w:rsidRPr="00C62090">
        <w:rPr>
          <w:color w:val="2D3139"/>
          <w:shd w:val="clear" w:color="auto" w:fill="FFFFFF"/>
        </w:rPr>
        <w:t xml:space="preserve">The SI of all four regions </w:t>
      </w:r>
      <w:r w:rsidR="004970D6">
        <w:rPr>
          <w:color w:val="2D3139"/>
          <w:shd w:val="clear" w:color="auto" w:fill="FFFFFF"/>
        </w:rPr>
        <w:t xml:space="preserve">was significantly greater in cirrhosis compared with control as shown in </w:t>
      </w:r>
      <w:r w:rsidR="004970D6" w:rsidRPr="00C62090">
        <w:rPr>
          <w:color w:val="2D3139"/>
          <w:shd w:val="clear" w:color="auto" w:fill="FFFFFF"/>
        </w:rPr>
        <w:t xml:space="preserve">Figure </w:t>
      </w:r>
      <w:r w:rsidR="00BE0404">
        <w:rPr>
          <w:color w:val="2D3139"/>
          <w:shd w:val="clear" w:color="auto" w:fill="FFFFFF"/>
        </w:rPr>
        <w:t>3</w:t>
      </w:r>
      <w:r w:rsidR="004970D6" w:rsidRPr="00C62090">
        <w:rPr>
          <w:color w:val="2D3139"/>
          <w:shd w:val="clear" w:color="auto" w:fill="FFFFFF"/>
        </w:rPr>
        <w:t>. Among these four regions,</w:t>
      </w:r>
      <w:r w:rsidR="004970D6">
        <w:rPr>
          <w:color w:val="2D3139"/>
          <w:shd w:val="clear" w:color="auto" w:fill="FFFFFF"/>
        </w:rPr>
        <w:t xml:space="preserve"> </w:t>
      </w:r>
      <w:r w:rsidR="004970D6" w:rsidRPr="00C62090">
        <w:rPr>
          <w:color w:val="2D3139"/>
          <w:shd w:val="clear" w:color="auto" w:fill="FFFFFF"/>
        </w:rPr>
        <w:t xml:space="preserve">globus pallidus (Figure </w:t>
      </w:r>
      <w:r w:rsidR="00BE0404">
        <w:rPr>
          <w:color w:val="2D3139"/>
          <w:shd w:val="clear" w:color="auto" w:fill="FFFFFF"/>
        </w:rPr>
        <w:t>3</w:t>
      </w:r>
      <w:r w:rsidR="004970D6" w:rsidRPr="00C62090">
        <w:rPr>
          <w:color w:val="2D3139"/>
          <w:shd w:val="clear" w:color="auto" w:fill="FFFFFF"/>
        </w:rPr>
        <w:t>B) show</w:t>
      </w:r>
      <w:r w:rsidR="004970D6">
        <w:rPr>
          <w:color w:val="2D3139"/>
          <w:shd w:val="clear" w:color="auto" w:fill="FFFFFF"/>
        </w:rPr>
        <w:t>ed</w:t>
      </w:r>
      <w:r w:rsidR="004970D6" w:rsidRPr="00C62090">
        <w:rPr>
          <w:color w:val="2D3139"/>
          <w:shd w:val="clear" w:color="auto" w:fill="FFFFFF"/>
        </w:rPr>
        <w:t xml:space="preserve"> the greatest between</w:t>
      </w:r>
      <w:r w:rsidR="004970D6">
        <w:rPr>
          <w:color w:val="2D3139"/>
          <w:shd w:val="clear" w:color="auto" w:fill="FFFFFF"/>
        </w:rPr>
        <w:t>-</w:t>
      </w:r>
      <w:r w:rsidR="004970D6" w:rsidRPr="00C62090">
        <w:rPr>
          <w:color w:val="2D3139"/>
          <w:shd w:val="clear" w:color="auto" w:fill="FFFFFF"/>
        </w:rPr>
        <w:t>group difference</w:t>
      </w:r>
      <w:r w:rsidR="004970D6">
        <w:rPr>
          <w:color w:val="2D3139"/>
          <w:shd w:val="clear" w:color="auto" w:fill="FFFFFF"/>
        </w:rPr>
        <w:t xml:space="preserve"> of 62%, followed by 53% in the </w:t>
      </w:r>
      <w:r w:rsidR="004970D6" w:rsidRPr="00C62090">
        <w:rPr>
          <w:color w:val="2D3139"/>
          <w:shd w:val="clear" w:color="auto" w:fill="FFFFFF"/>
        </w:rPr>
        <w:t xml:space="preserve">cerebral white matter (Figure </w:t>
      </w:r>
      <w:r w:rsidR="00BE0404">
        <w:rPr>
          <w:color w:val="2D3139"/>
          <w:shd w:val="clear" w:color="auto" w:fill="FFFFFF"/>
        </w:rPr>
        <w:t>3</w:t>
      </w:r>
      <w:r w:rsidR="004970D6" w:rsidRPr="00C62090">
        <w:rPr>
          <w:color w:val="2D3139"/>
          <w:shd w:val="clear" w:color="auto" w:fill="FFFFFF"/>
        </w:rPr>
        <w:t>C)</w:t>
      </w:r>
      <w:r w:rsidR="004970D6">
        <w:rPr>
          <w:color w:val="2D3139"/>
          <w:shd w:val="clear" w:color="auto" w:fill="FFFFFF"/>
        </w:rPr>
        <w:t xml:space="preserve"> 58% in the </w:t>
      </w:r>
      <w:r w:rsidR="004970D6" w:rsidRPr="00C62090">
        <w:rPr>
          <w:color w:val="2D3139"/>
          <w:shd w:val="clear" w:color="auto" w:fill="FFFFFF"/>
        </w:rPr>
        <w:t xml:space="preserve">putamen (Figure </w:t>
      </w:r>
      <w:r w:rsidR="00BE0404">
        <w:rPr>
          <w:color w:val="2D3139"/>
          <w:shd w:val="clear" w:color="auto" w:fill="FFFFFF"/>
        </w:rPr>
        <w:t>3</w:t>
      </w:r>
      <w:r w:rsidR="004970D6" w:rsidRPr="00C62090">
        <w:rPr>
          <w:color w:val="2D3139"/>
          <w:shd w:val="clear" w:color="auto" w:fill="FFFFFF"/>
        </w:rPr>
        <w:t>A)</w:t>
      </w:r>
      <w:r w:rsidR="004970D6">
        <w:rPr>
          <w:color w:val="2D3139"/>
          <w:shd w:val="clear" w:color="auto" w:fill="FFFFFF"/>
        </w:rPr>
        <w:t xml:space="preserve"> and 52% in the brainstem </w:t>
      </w:r>
      <w:r w:rsidR="004970D6" w:rsidRPr="00C62090">
        <w:rPr>
          <w:color w:val="2D3139"/>
          <w:shd w:val="clear" w:color="auto" w:fill="FFFFFF"/>
        </w:rPr>
        <w:t xml:space="preserve">(Figure </w:t>
      </w:r>
      <w:r w:rsidR="00BE0404">
        <w:rPr>
          <w:color w:val="2D3139"/>
          <w:shd w:val="clear" w:color="auto" w:fill="FFFFFF"/>
        </w:rPr>
        <w:t>3</w:t>
      </w:r>
      <w:r w:rsidR="004970D6" w:rsidRPr="00C62090">
        <w:rPr>
          <w:color w:val="2D3139"/>
          <w:shd w:val="clear" w:color="auto" w:fill="FFFFFF"/>
        </w:rPr>
        <w:t xml:space="preserve">D). </w:t>
      </w:r>
    </w:p>
    <w:p w14:paraId="3B49E634" w14:textId="7C496F11" w:rsidR="007B6CAA" w:rsidRPr="00C62090" w:rsidRDefault="009A5EB2" w:rsidP="00EE4362">
      <w:r>
        <w:tab/>
      </w:r>
      <w:r w:rsidRPr="00C62090">
        <w:rPr>
          <w:color w:val="2D3139"/>
          <w:shd w:val="clear" w:color="auto" w:fill="FFFFFF"/>
        </w:rPr>
        <w:t xml:space="preserve"> </w:t>
      </w:r>
    </w:p>
    <w:p w14:paraId="613B4EA0" w14:textId="6C573CEA" w:rsidR="00D12E6C" w:rsidRPr="00C62090" w:rsidRDefault="00D12E6C" w:rsidP="00AB2A30">
      <w:r w:rsidRPr="00C62090">
        <w:rPr>
          <w:b/>
          <w:bCs/>
        </w:rPr>
        <w:t>Discussion</w:t>
      </w:r>
      <w:r w:rsidRPr="00C62090">
        <w:t>:</w:t>
      </w:r>
      <w:r w:rsidR="004C1DA6" w:rsidRPr="00C62090">
        <w:t xml:space="preserve"> </w:t>
      </w:r>
    </w:p>
    <w:p w14:paraId="5EFAE5A3" w14:textId="2836E1C7" w:rsidR="00DD3EC3" w:rsidRDefault="0007118F" w:rsidP="00DD3EC3">
      <w:pPr>
        <w:ind w:firstLine="720"/>
      </w:pPr>
      <w:r>
        <w:t xml:space="preserve">We found that </w:t>
      </w:r>
      <w:r w:rsidR="006301F0">
        <w:t xml:space="preserve">an </w:t>
      </w:r>
      <w:r w:rsidR="00B5292B" w:rsidRPr="00C62090">
        <w:t>automated approach</w:t>
      </w:r>
      <w:r>
        <w:t xml:space="preserve"> is able to</w:t>
      </w:r>
      <w:r w:rsidR="00B5292B" w:rsidRPr="00C62090">
        <w:t xml:space="preserve"> identify</w:t>
      </w:r>
      <w:r w:rsidR="007A62A6" w:rsidRPr="00C62090">
        <w:t xml:space="preserve"> </w:t>
      </w:r>
      <w:r w:rsidR="006301F0">
        <w:t>increased T1 SI in multiple brain regions</w:t>
      </w:r>
      <w:r w:rsidR="00B5292B" w:rsidRPr="00C62090">
        <w:t xml:space="preserve"> </w:t>
      </w:r>
      <w:r w:rsidR="006301F0">
        <w:t>in patients with cirrhosis compared with</w:t>
      </w:r>
      <w:r w:rsidR="00F87674" w:rsidRPr="00C62090">
        <w:t xml:space="preserve"> controls</w:t>
      </w:r>
      <w:r w:rsidR="007A62A6" w:rsidRPr="00C62090">
        <w:t xml:space="preserve">. </w:t>
      </w:r>
      <w:r w:rsidR="00F06B8F">
        <w:t xml:space="preserve">Importantly, we were able to demonstrate differences in SI for the cerebral white matter and brainstem in addition to the globus pallidus and putamen. </w:t>
      </w:r>
      <w:r w:rsidR="002A75C4" w:rsidRPr="00C62090">
        <w:t xml:space="preserve">T1 SI increase between cirrhosis and controls for all the evaluated brain regions </w:t>
      </w:r>
      <w:r w:rsidR="002A75C4">
        <w:t>is consistent with</w:t>
      </w:r>
      <w:r w:rsidR="002A75C4" w:rsidRPr="00C62090">
        <w:t xml:space="preserve"> widespread manganese deposition.</w:t>
      </w:r>
      <w:r w:rsidR="000A2BB8">
        <w:t xml:space="preserve"> </w:t>
      </w:r>
      <w:r w:rsidR="00F06B8F">
        <w:t>Normally, SI differences in the</w:t>
      </w:r>
      <w:r w:rsidR="002A75C4">
        <w:t xml:space="preserve"> white matter and brainstem </w:t>
      </w:r>
      <w:r w:rsidR="00F06B8F">
        <w:t xml:space="preserve">are not evaluated as clinical markers since these areas are included adjustment or normalization factors </w:t>
      </w:r>
      <w:r w:rsidR="002A75C4">
        <w:t xml:space="preserve">to generate </w:t>
      </w:r>
      <w:r w:rsidR="00F06B8F">
        <w:t>SI ratios</w:t>
      </w:r>
      <w:r w:rsidR="002A75C4">
        <w:t xml:space="preserve"> focusing on the basal ganglia</w:t>
      </w:r>
      <w:r w:rsidR="00F06B8F">
        <w:t>.</w:t>
      </w:r>
      <w:r w:rsidR="000A2BB8">
        <w:t xml:space="preserve"> </w:t>
      </w:r>
      <w:r w:rsidR="00F06B8F">
        <w:t xml:space="preserve">Automated </w:t>
      </w:r>
      <w:r w:rsidR="00DD3EC3" w:rsidRPr="00C62090">
        <w:t>SI ratio</w:t>
      </w:r>
      <w:r w:rsidR="00F06B8F">
        <w:t xml:space="preserve">s also demonstrated group </w:t>
      </w:r>
      <w:r w:rsidR="00DD3EC3" w:rsidRPr="00C62090">
        <w:t>difference</w:t>
      </w:r>
      <w:r w:rsidR="00DD3EC3">
        <w:t>s</w:t>
      </w:r>
      <w:r w:rsidR="00DD3EC3" w:rsidRPr="00C62090">
        <w:t xml:space="preserve"> between </w:t>
      </w:r>
      <w:r w:rsidR="00DD3EC3">
        <w:t xml:space="preserve">cirrhosis and </w:t>
      </w:r>
      <w:r w:rsidR="00DD3EC3" w:rsidRPr="00C62090">
        <w:t>control</w:t>
      </w:r>
      <w:r w:rsidR="00DD3EC3">
        <w:t xml:space="preserve"> groups</w:t>
      </w:r>
      <w:r w:rsidR="00DD3EC3" w:rsidRPr="00C62090">
        <w:t xml:space="preserve"> (Figure </w:t>
      </w:r>
      <w:r w:rsidR="004970D6">
        <w:t>3</w:t>
      </w:r>
      <w:r w:rsidR="00DD3EC3" w:rsidRPr="00C62090">
        <w:t>)</w:t>
      </w:r>
      <w:r w:rsidR="00F06B8F">
        <w:t xml:space="preserve"> </w:t>
      </w:r>
      <w:r w:rsidR="002A75C4">
        <w:t xml:space="preserve">with similar statistical significance as those seen with </w:t>
      </w:r>
      <w:r w:rsidR="00F06B8F">
        <w:t xml:space="preserve">SI values for </w:t>
      </w:r>
      <w:r w:rsidR="002A75C4">
        <w:t xml:space="preserve">evaluated </w:t>
      </w:r>
      <w:r w:rsidR="00F06B8F">
        <w:t>brain regions</w:t>
      </w:r>
      <w:r w:rsidR="00DD3EC3" w:rsidRPr="00C62090">
        <w:t>.</w:t>
      </w:r>
    </w:p>
    <w:p w14:paraId="7E8B1D90" w14:textId="4303A968" w:rsidR="00D444F7" w:rsidRDefault="00F87674" w:rsidP="002840A1">
      <w:pPr>
        <w:ind w:firstLine="720"/>
      </w:pPr>
      <w:r w:rsidRPr="00C62090">
        <w:t xml:space="preserve"> </w:t>
      </w:r>
      <w:r w:rsidR="002A75C4">
        <w:t xml:space="preserve">Automated identification of T1 SI differences </w:t>
      </w:r>
      <w:r w:rsidR="00DD3EC3">
        <w:t>may have important implications in following the impact of manganese neurotoxicity in areas outside the basal ganglia</w:t>
      </w:r>
      <w:r w:rsidR="002A75C4">
        <w:t xml:space="preserve">. This </w:t>
      </w:r>
      <w:r w:rsidR="00DD3EC3">
        <w:t xml:space="preserve">may help to explain the complex spectrum of deficits </w:t>
      </w:r>
      <w:r w:rsidR="002A75C4">
        <w:t xml:space="preserve">seen with </w:t>
      </w:r>
      <w:r w:rsidR="00DD3EC3">
        <w:t xml:space="preserve">hepatic encephalopathy, </w:t>
      </w:r>
      <w:r w:rsidR="002A75C4">
        <w:t>such as</w:t>
      </w:r>
      <w:r w:rsidR="000A2BB8">
        <w:t xml:space="preserve"> </w:t>
      </w:r>
      <w:r w:rsidR="00DD3EC3">
        <w:t>deficits in memory and attention</w:t>
      </w:r>
      <w:r w:rsidR="00F06B8F">
        <w:t xml:space="preserve"> that are not readily explained by basal ganglia insults</w:t>
      </w:r>
      <w:r w:rsidR="00DD3EC3" w:rsidRPr="00DD3EC3">
        <w:t xml:space="preserve"> </w:t>
      </w:r>
      <w:r w:rsidR="00C952A2">
        <w:fldChar w:fldCharType="begin"/>
      </w:r>
      <w:r w:rsidR="00F414E4">
        <w:instrText xml:space="preserve"> ADDIN EN.CITE &lt;EndNote&gt;&lt;Cite&gt;&lt;Author&gt;Khungar&lt;/Author&gt;&lt;Year&gt;2012&lt;/Year&gt;&lt;RecNum&gt;185&lt;/RecNum&gt;&lt;DisplayText&gt;&lt;style face="superscript"&gt;17&lt;/style&gt;&lt;/DisplayText&gt;&lt;record&gt;&lt;rec-number&gt;185&lt;/rec-number&gt;&lt;foreign-keys&gt;&lt;key app="EN" db-id="ttfv2rds6vxeejes5rwxafa9pz5apve9v59a" timestamp="1574796699"&gt;185&lt;/key&gt;&lt;/foreign-keys&gt;&lt;ref-type name="Journal Article"&gt;17&lt;/ref-type&gt;&lt;contributors&gt;&lt;authors&gt;&lt;author&gt;Khungar, V.&lt;/author&gt;&lt;author&gt;Poordad, F.&lt;/author&gt;&lt;/authors&gt;&lt;/contributors&gt;&lt;auth-address&gt;Department of Medicine, Cedars-Sinai Medical Center, Los Angeles, CA 90048, USA. vandana.khungar@gmail.com&lt;/auth-address&gt;&lt;titles&gt;&lt;title&gt;Hepatic encephalopathy&lt;/title&gt;&lt;secondary-title&gt;Clin Liver Dis&lt;/secondary-title&gt;&lt;alt-title&gt;Clinics in liver disease&lt;/alt-title&gt;&lt;/titles&gt;&lt;periodical&gt;&lt;full-title&gt;Clin Liver Dis&lt;/full-title&gt;&lt;abbr-1&gt;Clinics in liver disease&lt;/abbr-1&gt;&lt;/periodical&gt;&lt;alt-periodical&gt;&lt;full-title&gt;Clin Liver Dis&lt;/full-title&gt;&lt;abbr-1&gt;Clinics in liver disease&lt;/abbr-1&gt;&lt;/alt-periodical&gt;&lt;pages&gt;301-20&lt;/pages&gt;&lt;volume&gt;16&lt;/volume&gt;&lt;number&gt;2&lt;/number&gt;&lt;edition&gt;2012/05/01&lt;/edition&gt;&lt;keywords&gt;&lt;keyword&gt;Ammonia/adverse effects/*metabolism&lt;/keyword&gt;&lt;keyword&gt;Anti-Bacterial Agents/therapeutic use&lt;/keyword&gt;&lt;keyword&gt;Antidotes/therapeutic use&lt;/keyword&gt;&lt;keyword&gt;Charcoal/therapeutic use&lt;/keyword&gt;&lt;keyword&gt;Gastrointestinal Agents/therapeutic use&lt;/keyword&gt;&lt;keyword&gt;Hepatic Encephalopathy/diagnosis/*metabolism/*therapy&lt;/keyword&gt;&lt;keyword&gt;Humans&lt;/keyword&gt;&lt;keyword&gt;Lactulose/therapeutic use&lt;/keyword&gt;&lt;keyword&gt;Prebiotics&lt;/keyword&gt;&lt;keyword&gt;Probiotics/therapeutic use&lt;/keyword&gt;&lt;keyword&gt;Rifamycins/therapeutic use&lt;/keyword&gt;&lt;keyword&gt;Rifaximin&lt;/keyword&gt;&lt;/keywords&gt;&lt;dates&gt;&lt;year&gt;2012&lt;/year&gt;&lt;pub-dates&gt;&lt;date&gt;May&lt;/date&gt;&lt;/pub-dates&gt;&lt;/dates&gt;&lt;isbn&gt;1089-3261&lt;/isbn&gt;&lt;accession-num&gt;22541700&lt;/accession-num&gt;&lt;urls&gt;&lt;/urls&gt;&lt;electronic-resource-num&gt;10.1016/j.cld.2012.03.009&lt;/electronic-resource-num&gt;&lt;remote-database-provider&gt;NLM&lt;/remote-database-provider&gt;&lt;language&gt;eng&lt;/language&gt;&lt;/record&gt;&lt;/Cite&gt;&lt;/EndNote&gt;</w:instrText>
      </w:r>
      <w:r w:rsidR="00C952A2">
        <w:fldChar w:fldCharType="separate"/>
      </w:r>
      <w:r w:rsidR="00F414E4" w:rsidRPr="00F414E4">
        <w:rPr>
          <w:noProof/>
          <w:vertAlign w:val="superscript"/>
        </w:rPr>
        <w:t>17</w:t>
      </w:r>
      <w:r w:rsidR="00C952A2">
        <w:fldChar w:fldCharType="end"/>
      </w:r>
      <w:r w:rsidR="00DD3EC3">
        <w:t>.</w:t>
      </w:r>
      <w:r w:rsidR="000A2BB8">
        <w:t xml:space="preserve"> </w:t>
      </w:r>
      <w:r w:rsidR="002A75C4">
        <w:t>Regional assessment of manganese deposition with T1 SI may assist with current efforts to go beyond assessment of HE as a binary condition and instead use imaging to identify a continuum of distinct brain impacts</w:t>
      </w:r>
      <w:r w:rsidR="00D444F7">
        <w:t xml:space="preserve"> seen with</w:t>
      </w:r>
      <w:r w:rsidR="002A75C4">
        <w:t xml:space="preserve"> HE</w:t>
      </w:r>
      <w:r w:rsidR="003F7640">
        <w:t xml:space="preserve"> </w:t>
      </w:r>
      <w:r w:rsidR="00C952A2">
        <w:fldChar w:fldCharType="begin"/>
      </w:r>
      <w:r w:rsidR="00F414E4">
        <w:instrText xml:space="preserve"> ADDIN EN.CITE &lt;EndNote&gt;&lt;Cite&gt;&lt;Author&gt;Kim&lt;/Author&gt;&lt;Year&gt;2008&lt;/Year&gt;&lt;RecNum&gt;186&lt;/RecNum&gt;&lt;DisplayText&gt;&lt;style face="superscript"&gt;18&lt;/style&gt;&lt;/DisplayText&gt;&lt;record&gt;&lt;rec-number&gt;186&lt;/rec-number&gt;&lt;foreign-keys&gt;&lt;key app="EN" db-id="ttfv2rds6vxeejes5rwxafa9pz5apve9v59a" timestamp="1574796784"&gt;186&lt;/key&gt;&lt;/foreign-keys&gt;&lt;ref-type name="Journal Article"&gt;17&lt;/ref-type&gt;&lt;contributors&gt;&lt;authors&gt;&lt;author&gt;Kim, Ho Kyun&lt;/author&gt;&lt;author&gt;Lee, Hui Joong&lt;/author&gt;&lt;author&gt;Lee, Wonho&lt;/author&gt;&lt;author&gt;Kim, Yong Sun&lt;/author&gt;&lt;author&gt;Jang, Han Won&lt;/author&gt;&lt;author&gt;Byun, Kyung Hwan&lt;/author&gt;&lt;/authors&gt;&lt;/contributors&gt;&lt;titles&gt;&lt;title&gt;Pattern approach to MR imaging in patients with end-stage hepatic failure: a proposal for a new disease entity “hepatic encephalopathy continuum”&lt;/title&gt;&lt;secondary-title&gt;Neuroradiology&lt;/secondary-title&gt;&lt;/titles&gt;&lt;periodical&gt;&lt;full-title&gt;Neuroradiology&lt;/full-title&gt;&lt;/periodical&gt;&lt;pages&gt;683&lt;/pages&gt;&lt;volume&gt;50&lt;/volume&gt;&lt;number&gt;8&lt;/number&gt;&lt;dates&gt;&lt;year&gt;2008&lt;/year&gt;&lt;pub-dates&gt;&lt;date&gt;2008/05/14&lt;/date&gt;&lt;/pub-dates&gt;&lt;/dates&gt;&lt;isbn&gt;1432-1920&lt;/isbn&gt;&lt;urls&gt;&lt;related-urls&gt;&lt;url&gt;https://doi.org/10.1007/s00234-008-0395-5&lt;/url&gt;&lt;/related-urls&gt;&lt;/urls&gt;&lt;electronic-resource-num&gt;10.1007/s00234-008-0395-5&lt;/electronic-resource-num&gt;&lt;/record&gt;&lt;/Cite&gt;&lt;/EndNote&gt;</w:instrText>
      </w:r>
      <w:r w:rsidR="00C952A2">
        <w:fldChar w:fldCharType="separate"/>
      </w:r>
      <w:r w:rsidR="00F414E4" w:rsidRPr="00F414E4">
        <w:rPr>
          <w:noProof/>
          <w:vertAlign w:val="superscript"/>
        </w:rPr>
        <w:t>18</w:t>
      </w:r>
      <w:r w:rsidR="00C952A2">
        <w:fldChar w:fldCharType="end"/>
      </w:r>
      <w:r w:rsidR="003F7640">
        <w:t>.</w:t>
      </w:r>
      <w:r w:rsidR="00D444F7">
        <w:t xml:space="preserve"> </w:t>
      </w:r>
      <w:r w:rsidR="006301F0">
        <w:t xml:space="preserve">We could not find prior reports of increase T1 SI in the white matter and brainstem in cirrhosis but our </w:t>
      </w:r>
      <w:r w:rsidR="00BE3B65" w:rsidRPr="00C62090">
        <w:t xml:space="preserve">finding is concordant with multiple radiological-pathological studies </w:t>
      </w:r>
      <w:r w:rsidR="006301F0">
        <w:t>noting</w:t>
      </w:r>
      <w:r w:rsidR="000A2BB8">
        <w:t xml:space="preserve"> </w:t>
      </w:r>
      <w:r w:rsidR="00DD3EC3">
        <w:t xml:space="preserve">diffuse </w:t>
      </w:r>
      <w:r w:rsidR="00BE3B65" w:rsidRPr="00C62090">
        <w:t xml:space="preserve">manganese deposition </w:t>
      </w:r>
      <w:r w:rsidR="00BE3B65" w:rsidRPr="00C62090">
        <w:fldChar w:fldCharType="begin">
          <w:fldData xml:space="preserve">PEVuZE5vdGU+PENpdGU+PEF1dGhvcj5LcmllZ2VyPC9BdXRob3I+PFllYXI+MTk5NTwvWWVhcj48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=
</w:fldData>
        </w:fldChar>
      </w:r>
      <w:r w:rsidR="00F414E4">
        <w:instrText xml:space="preserve"> ADDIN EN.CITE </w:instrText>
      </w:r>
      <w:r w:rsidR="00F414E4">
        <w:fldChar w:fldCharType="begin">
          <w:fldData xml:space="preserve">PEVuZE5vdGU+PENpdGU+PEF1dGhvcj5LcmllZ2VyPC9BdXRob3I+PFllYXI+MTk5NTwvWWVhcj48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=
</w:fldData>
        </w:fldChar>
      </w:r>
      <w:r w:rsidR="00F414E4">
        <w:instrText xml:space="preserve"> ADDIN EN.CITE.DATA </w:instrText>
      </w:r>
      <w:r w:rsidR="00F414E4">
        <w:fldChar w:fldCharType="end"/>
      </w:r>
      <w:r w:rsidR="00BE3B65" w:rsidRPr="00C62090">
        <w:fldChar w:fldCharType="separate"/>
      </w:r>
      <w:r w:rsidR="00F414E4" w:rsidRPr="00F414E4">
        <w:rPr>
          <w:noProof/>
          <w:vertAlign w:val="superscript"/>
        </w:rPr>
        <w:t>1,4-6</w:t>
      </w:r>
      <w:r w:rsidR="00BE3B65" w:rsidRPr="00C62090">
        <w:fldChar w:fldCharType="end"/>
      </w:r>
      <w:r w:rsidR="00DD3EC3">
        <w:t xml:space="preserve"> and </w:t>
      </w:r>
      <w:r w:rsidR="00BE3B65" w:rsidRPr="00C62090">
        <w:t xml:space="preserve">T1 </w:t>
      </w:r>
      <w:r w:rsidR="00DD3EC3">
        <w:t>shortening</w:t>
      </w:r>
      <w:r w:rsidR="003F7640">
        <w:t xml:space="preserve"> identified by quantitative assessment of T1 relaxation</w:t>
      </w:r>
      <w:r w:rsidR="00DD3EC3">
        <w:t xml:space="preserve"> </w:t>
      </w:r>
      <w:r w:rsidR="003F7640">
        <w:t xml:space="preserve">rate </w:t>
      </w:r>
      <w:r w:rsidR="00DD3EC3">
        <w:t>outside the basal ganglia in patients with chronic</w:t>
      </w:r>
      <w:r w:rsidR="00BE3B65" w:rsidRPr="00C62090">
        <w:t xml:space="preserve"> liver disease</w:t>
      </w:r>
      <w:r w:rsidR="00BE3B65" w:rsidRPr="00C62090">
        <w:fldChar w:fldCharType="begin"/>
      </w:r>
      <w:r w:rsidR="00F414E4">
        <w:instrText xml:space="preserve"> ADDIN EN.CITE &lt;EndNote&gt;&lt;Cite&gt;&lt;Author&gt;Vymazal&lt;/Author&gt;&lt;Year&gt;1996&lt;/Year&gt;&lt;RecNum&gt;105&lt;/RecNum&gt;&lt;IDText&gt;T1 and T2 alterations in the brains of patients with hepatic cirrhosis&lt;/IDText&gt;&lt;DisplayText&gt;&lt;style face="superscript"&gt;6&lt;/style&gt;&lt;/DisplayText&gt;&lt;record&gt;&lt;rec-number&gt;105&lt;/rec-number&gt;&lt;foreign-keys&gt;&lt;key app="EN" db-id="0tedww2we9dfa9e02sqxs9z4revd5pafafd5" timestamp="1569608131"&gt;105&lt;/key&gt;&lt;/foreign-keys&gt;&lt;ref-type name="Journal Article"&gt;17&lt;/ref-type&gt;&lt;contributors&gt;&lt;authors&gt;&lt;author&gt;Vymazal, J.&lt;/author&gt;&lt;author&gt;Babis, M.&lt;/author&gt;&lt;author&gt;Brooks, R. A.&lt;/author&gt;&lt;author&gt;Filip, K.&lt;/author&gt;&lt;author&gt;Dezortova, M.&lt;/author&gt;&lt;author&gt;Hrncarkova, H.&lt;/author&gt;&lt;author&gt;Hajek, M.&lt;/author&gt;&lt;/authors&gt;&lt;/contributors&gt;&lt;auth-address&gt;Neuroimaging Branch, NINDS, National Institutes of Health, Bethesda, MD, USA.&lt;/auth-address&gt;&lt;titles&gt;&lt;title&gt;T1 and T2 alterations in the brains of patients with hepatic cirrhosis&lt;/title&gt;&lt;secondary-title&gt;AJNR Am J Neuroradiol&lt;/secondary-title&gt;&lt;/titles&gt;&lt;periodical&gt;&lt;full-title&gt;AJNR Am J Neuroradiol&lt;/full-title&gt;&lt;/periodical&gt;&lt;pages&gt;333-6&lt;/pages&gt;&lt;volume&gt;17&lt;/volume&gt;&lt;number&gt;2&lt;/number&gt;&lt;edition&gt;1996/02/01&lt;/edition&gt;&lt;keywords&gt;&lt;keyword&gt;Adult&lt;/keyword&gt;&lt;keyword&gt;Aged&lt;/keyword&gt;&lt;keyword&gt;Brain/pathology&lt;/keyword&gt;&lt;keyword&gt;Brain Mapping&lt;/keyword&gt;&lt;keyword&gt;Female&lt;/keyword&gt;&lt;keyword&gt;Hepatic Encephalopathy/*diagnosis&lt;/keyword&gt;&lt;keyword&gt;Humans&lt;/keyword&gt;&lt;keyword&gt;Liver Cirrhosis/*diagnosis&lt;/keyword&gt;&lt;keyword&gt;Liver Cirrhosis, Alcoholic/*diagnosis&lt;/keyword&gt;&lt;keyword&gt;*Magnetic Resonance Imaging&lt;/keyword&gt;&lt;keyword&gt;Male&lt;/keyword&gt;&lt;keyword&gt;Middle Aged&lt;/keyword&gt;&lt;keyword&gt;Reference Values&lt;/keyword&gt;&lt;/keywords&gt;&lt;dates&gt;&lt;year&gt;1996&lt;/year&gt;&lt;pub-dates&gt;&lt;date&gt;Feb&lt;/date&gt;&lt;/pub-dates&gt;&lt;/dates&gt;&lt;isbn&gt;0195-6108 (Print)&amp;#xD;0195-6108 (Linking)&lt;/isbn&gt;&lt;accession-num&gt;8938307&lt;/accession-num&gt;&lt;urls&gt;&lt;related-urls&gt;&lt;url&gt;https://www.ncbi.nlm.nih.gov/pubmed/8938307&lt;/url&gt;&lt;url&gt;http://www.ajnr.org/content/ajnr/17/2/333.full.pdf&lt;/url&gt;&lt;/related-urls&gt;&lt;/urls&gt;&lt;/record&gt;&lt;/Cite&gt;&lt;/EndNote&gt;</w:instrText>
      </w:r>
      <w:r w:rsidR="00BE3B65" w:rsidRPr="00C62090">
        <w:fldChar w:fldCharType="separate"/>
      </w:r>
      <w:r w:rsidR="00F414E4" w:rsidRPr="00F414E4">
        <w:rPr>
          <w:noProof/>
          <w:vertAlign w:val="superscript"/>
        </w:rPr>
        <w:t>6</w:t>
      </w:r>
      <w:r w:rsidR="00BE3B65" w:rsidRPr="00C62090">
        <w:fldChar w:fldCharType="end"/>
      </w:r>
      <w:r w:rsidR="00BE3B65" w:rsidRPr="00C62090">
        <w:t xml:space="preserve">. </w:t>
      </w:r>
      <w:r w:rsidR="001B7A29">
        <w:t xml:space="preserve">Diffuse, symmetric differences in SI are difficult to visually identify as shown in the brain images in </w:t>
      </w:r>
      <w:r w:rsidR="001B7A29" w:rsidRPr="00C62090">
        <w:t xml:space="preserve">Figure </w:t>
      </w:r>
      <w:r w:rsidR="004970D6">
        <w:t>1</w:t>
      </w:r>
      <w:r w:rsidR="001B7A29">
        <w:t xml:space="preserve">. </w:t>
      </w:r>
      <w:r w:rsidR="003F7640">
        <w:t xml:space="preserve">In order to </w:t>
      </w:r>
      <w:r w:rsidR="00D444F7">
        <w:t xml:space="preserve">objectively </w:t>
      </w:r>
      <w:r w:rsidR="003F7640">
        <w:t xml:space="preserve">compare </w:t>
      </w:r>
      <w:r w:rsidR="00D444F7">
        <w:t xml:space="preserve">T1 SI </w:t>
      </w:r>
      <w:r w:rsidR="003F7640">
        <w:t>between different studies</w:t>
      </w:r>
      <w:r w:rsidR="004970D6">
        <w:t>,</w:t>
      </w:r>
      <w:r w:rsidR="003F7640">
        <w:t xml:space="preserve"> it is necessary to account for fluctuations in SI among sequences and MRI scanners.</w:t>
      </w:r>
      <w:r w:rsidR="000A2BB8">
        <w:t xml:space="preserve"> </w:t>
      </w:r>
      <w:r w:rsidR="00D444F7">
        <w:t>A</w:t>
      </w:r>
      <w:r w:rsidR="003F7640">
        <w:t>ssessment</w:t>
      </w:r>
      <w:r w:rsidR="00D444F7">
        <w:t xml:space="preserve"> with SI ratios that use</w:t>
      </w:r>
      <w:r w:rsidR="003F7640">
        <w:t xml:space="preserve"> background regions for adjustment provide</w:t>
      </w:r>
      <w:r w:rsidR="004970D6">
        <w:t>s</w:t>
      </w:r>
      <w:r w:rsidR="003F7640">
        <w:t xml:space="preserve"> a more objective assessment and helps account for </w:t>
      </w:r>
      <w:r w:rsidR="00D444F7">
        <w:t>SI</w:t>
      </w:r>
      <w:r w:rsidR="003F7640">
        <w:t xml:space="preserve"> fluctuation</w:t>
      </w:r>
      <w:r w:rsidR="00D444F7">
        <w:t xml:space="preserve">s </w:t>
      </w:r>
      <w:r w:rsidR="003F7640">
        <w:t xml:space="preserve">but </w:t>
      </w:r>
      <w:r w:rsidR="00D444F7">
        <w:t>ideally requires regions not impacted by the disease process to serve as reference regions.</w:t>
      </w:r>
      <w:r w:rsidR="000A2BB8">
        <w:t xml:space="preserve"> </w:t>
      </w:r>
      <w:r w:rsidR="00D444F7">
        <w:t xml:space="preserve">The concordant SI changes in the white matter and </w:t>
      </w:r>
      <w:r w:rsidR="00D444F7">
        <w:lastRenderedPageBreak/>
        <w:t xml:space="preserve">brainstem as seen in the basal ganglia regions in cirrhosis will tend to </w:t>
      </w:r>
      <w:r w:rsidR="00B63548" w:rsidRPr="00C62090">
        <w:t>decrease power</w:t>
      </w:r>
      <w:r w:rsidR="00D444F7">
        <w:t xml:space="preserve"> to identify differences</w:t>
      </w:r>
      <w:r w:rsidR="00B63548" w:rsidRPr="00C62090">
        <w:t>.</w:t>
      </w:r>
      <w:r w:rsidR="000A2BB8">
        <w:t xml:space="preserve"> </w:t>
      </w:r>
    </w:p>
    <w:p w14:paraId="2DCAB6E6" w14:textId="6B07F4C9" w:rsidR="002840A1" w:rsidRDefault="00B63548" w:rsidP="002840A1">
      <w:pPr>
        <w:ind w:firstLine="720"/>
      </w:pPr>
      <w:r w:rsidRPr="00C62090">
        <w:t xml:space="preserve">Our findings point to </w:t>
      </w:r>
      <w:r w:rsidR="00D444F7">
        <w:t xml:space="preserve">the </w:t>
      </w:r>
      <w:r w:rsidR="003F7640">
        <w:t xml:space="preserve">utility of </w:t>
      </w:r>
      <w:r w:rsidR="000A2BB8">
        <w:t>image-based</w:t>
      </w:r>
      <w:r w:rsidR="003F7640">
        <w:t xml:space="preserve"> normalization techniques for SI</w:t>
      </w:r>
      <w:r w:rsidRPr="00C62090">
        <w:t xml:space="preserve">. </w:t>
      </w:r>
      <w:r w:rsidR="00D15BA3">
        <w:t xml:space="preserve">Identification of manganese T1 SI differences for regions of interest without use of ratios was facilitated by use of </w:t>
      </w:r>
      <w:r w:rsidR="00D15BA3" w:rsidRPr="00C62090">
        <w:t xml:space="preserve">T1 signal intensity values generated as part of the </w:t>
      </w:r>
      <w:r w:rsidR="00C1699D">
        <w:t>FreeSurfer</w:t>
      </w:r>
      <w:r w:rsidR="00DE7982" w:rsidRPr="00C62090">
        <w:fldChar w:fldCharType="begin">
          <w:fldData xml:space="preserve">PEVuZE5vdGU+PENpdGU+PEF1dGhvcj5SZXV0ZXI8L0F1dGhvcj48WWVhcj4yMDEyPC9ZZWFyPjxS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</w:fldData>
        </w:fldChar>
      </w:r>
      <w:r w:rsidR="00A4704E">
        <w:instrText xml:space="preserve"> ADDIN EN.CITE </w:instrText>
      </w:r>
      <w:r w:rsidR="00A4704E">
        <w:fldChar w:fldCharType="begin">
          <w:fldData xml:space="preserve">PEVuZE5vdGU+PENpdGU+PEF1dGhvcj5SZXV0ZXI8L0F1dGhvcj48WWVhcj4yMDEyPC9ZZWFyPjxS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</w:fldData>
        </w:fldChar>
      </w:r>
      <w:r w:rsidR="00A4704E">
        <w:instrText xml:space="preserve"> ADDIN EN.CITE.DATA </w:instrText>
      </w:r>
      <w:r w:rsidR="00A4704E">
        <w:fldChar w:fldCharType="end"/>
      </w:r>
      <w:r w:rsidR="00DE7982" w:rsidRPr="00C62090">
        <w:fldChar w:fldCharType="separate"/>
      </w:r>
      <w:r w:rsidR="00A4704E" w:rsidRPr="00A4704E">
        <w:rPr>
          <w:noProof/>
          <w:vertAlign w:val="superscript"/>
        </w:rPr>
        <w:t>14,19</w:t>
      </w:r>
      <w:r w:rsidR="00DE7982" w:rsidRPr="00C62090">
        <w:fldChar w:fldCharType="end"/>
      </w:r>
      <w:r w:rsidR="00D15BA3" w:rsidRPr="00C62090">
        <w:t xml:space="preserve"> image analysis pipeline</w:t>
      </w:r>
      <w:r w:rsidR="00EE0D17">
        <w:t>.</w:t>
      </w:r>
      <w:r w:rsidR="000A2BB8">
        <w:t xml:space="preserve"> </w:t>
      </w:r>
      <w:r w:rsidR="00C1699D">
        <w:t>FreeSurfer</w:t>
      </w:r>
      <w:r w:rsidR="00EE0D17">
        <w:t xml:space="preserve"> uses nonparametric approaches to no</w:t>
      </w:r>
      <w:r w:rsidR="00D15BA3" w:rsidRPr="00C62090">
        <w:t>rmalize images</w:t>
      </w:r>
      <w:r w:rsidR="004970D6">
        <w:t>’</w:t>
      </w:r>
      <w:r w:rsidR="00D15BA3" w:rsidRPr="00C62090">
        <w:t xml:space="preserve"> intensity to </w:t>
      </w:r>
      <w:r w:rsidR="0032774F">
        <w:t xml:space="preserve">remove impact of </w:t>
      </w:r>
      <w:r w:rsidR="00D15BA3" w:rsidRPr="00C62090">
        <w:t>technical differences and fluctuations in signal intensity that may interfere with intensity-based segmentation</w:t>
      </w:r>
      <w:r w:rsidR="00A4704E">
        <w:fldChar w:fldCharType="begin"/>
      </w:r>
      <w:r w:rsidR="00A4704E">
        <w:instrText xml:space="preserve"> ADDIN EN.CITE &lt;EndNote&gt;&lt;Cite&gt;&lt;Author&gt;Sled&lt;/Author&gt;&lt;Year&gt;1998&lt;/Year&gt;&lt;RecNum&gt;187&lt;/RecNum&gt;&lt;DisplayText&gt;&lt;style face="superscript"&gt;15&lt;/style&gt;&lt;/DisplayText&gt;&lt;record&gt;&lt;rec-number&gt;187&lt;/rec-number&gt;&lt;foreign-keys&gt;&lt;key app="EN" db-id="ttfv2rds6vxeejes5rwxafa9pz5apve9v59a" timestamp="1576277695"&gt;187&lt;/key&gt;&lt;/foreign-keys&gt;&lt;ref-type name="Journal Article"&gt;17&lt;/ref-type&gt;&lt;contributors&gt;&lt;authors&gt;&lt;author&gt;Sled, J. G.&lt;/author&gt;&lt;author&gt;Zijdenbos, A. P.&lt;/author&gt;&lt;author&gt;Evans, A. C.&lt;/author&gt;&lt;/authors&gt;&lt;/contributors&gt;&lt;auth-address&gt;McConnell Brain Imaging Centre, Montreal Neurological Institute and McGill University, Canada. jgsled@bic.mni.mcgill.ca&lt;/auth-address&gt;&lt;titles&gt;&lt;title&gt;A nonparametric method for automatic correction of intensity nonuniformity in MRI data&lt;/title&gt;&lt;secondary-title&gt;IEEE Trans Med Imaging&lt;/secondary-title&gt;&lt;/titles&gt;&lt;periodical&gt;&lt;full-title&gt;IEEE Trans Med Imaging&lt;/full-title&gt;&lt;/periodical&gt;&lt;pages&gt;87-97&lt;/pages&gt;&lt;volume&gt;17&lt;/volume&gt;&lt;number&gt;1&lt;/number&gt;&lt;edition&gt;1998/06/09&lt;/edition&gt;&lt;keywords&gt;&lt;keyword&gt;Brain/anatomy &amp;amp; histology&lt;/keyword&gt;&lt;keyword&gt;Humans&lt;/keyword&gt;&lt;keyword&gt;Magnetic Resonance Imaging/*methods&lt;/keyword&gt;&lt;keyword&gt;Models, Theoretical&lt;/keyword&gt;&lt;/keywords&gt;&lt;dates&gt;&lt;year&gt;1998&lt;/year&gt;&lt;pub-dates&gt;&lt;date&gt;Feb&lt;/date&gt;&lt;/pub-dates&gt;&lt;/dates&gt;&lt;isbn&gt;0278-0062 (Print)&amp;#xD;0278-0062 (Linking)&lt;/isbn&gt;&lt;accession-num&gt;9617910&lt;/accession-num&gt;&lt;urls&gt;&lt;related-urls&gt;&lt;url&gt;https://www.ncbi.nlm.nih.gov/pubmed/9617910&lt;/url&gt;&lt;url&gt;https://ieeexplore.ieee.org/document/668698/&lt;/url&gt;&lt;/related-urls&gt;&lt;/urls&gt;&lt;electronic-resource-num&gt;10.1109/42.668698&lt;/electronic-resource-num&gt;&lt;/record&gt;&lt;/Cite&gt;&lt;/EndNote&gt;</w:instrText>
      </w:r>
      <w:r w:rsidR="00A4704E">
        <w:fldChar w:fldCharType="separate"/>
      </w:r>
      <w:r w:rsidR="00A4704E" w:rsidRPr="00A4704E">
        <w:rPr>
          <w:noProof/>
          <w:vertAlign w:val="superscript"/>
        </w:rPr>
        <w:t>15</w:t>
      </w:r>
      <w:r w:rsidR="00A4704E">
        <w:fldChar w:fldCharType="end"/>
      </w:r>
      <w:r w:rsidR="00D15BA3">
        <w:t>.</w:t>
      </w:r>
      <w:r w:rsidR="000A2BB8">
        <w:t xml:space="preserve"> </w:t>
      </w:r>
      <w:r w:rsidR="002840A1">
        <w:t>Our identification of SI differences in the white matter and brainstem may also have been facilitated by use of T1 sequences with more sensitivity for manganese effects.</w:t>
      </w:r>
      <w:r w:rsidR="000A2BB8">
        <w:t xml:space="preserve"> </w:t>
      </w:r>
      <w:r w:rsidR="002840A1">
        <w:t xml:space="preserve">We used a </w:t>
      </w:r>
      <w:proofErr w:type="gramStart"/>
      <w:r w:rsidR="002840A1">
        <w:t>Fast Spoiled</w:t>
      </w:r>
      <w:proofErr w:type="gramEnd"/>
      <w:r w:rsidR="002840A1">
        <w:t xml:space="preserve"> Gradient Echo</w:t>
      </w:r>
      <w:r w:rsidR="002840A1" w:rsidRPr="00C62090">
        <w:t xml:space="preserve"> </w:t>
      </w:r>
      <w:r w:rsidR="002840A1">
        <w:t>which is now a standard for acquiring</w:t>
      </w:r>
      <w:r w:rsidR="002840A1" w:rsidRPr="00C62090">
        <w:t xml:space="preserve"> high-resolution images for automatic segmentation.</w:t>
      </w:r>
      <w:r w:rsidR="000A2BB8">
        <w:t xml:space="preserve"> </w:t>
      </w:r>
      <w:r w:rsidR="002840A1" w:rsidRPr="00C62090">
        <w:t>This sequence has different signal characteristics compared to standard spin echo sequences typically obtained in the clinic and may be more sensitive to the effects of T1 shortening related to manganese, similar to what has been reported for detection of gadolinium</w:t>
      </w:r>
      <w:r w:rsidR="002840A1" w:rsidRPr="00C62090">
        <w:fldChar w:fldCharType="begin"/>
      </w:r>
      <w:r w:rsidR="00A4704E">
        <w:instrText xml:space="preserve"> ADDIN EN.CITE &lt;EndNote&gt;&lt;Cite&gt;&lt;Author&gt;Crombé&lt;/Author&gt;&lt;Year&gt;2015&lt;/Year&gt;&lt;RecNum&gt;182&lt;/RecNum&gt;&lt;DisplayText&gt;&lt;style face="superscript"&gt;20&lt;/style&gt;&lt;/DisplayText&gt;&lt;record&gt;&lt;rec-number&gt;182&lt;/rec-number&gt;&lt;foreign-keys&gt;&lt;key app="EN" db-id="ttfv2rds6vxeejes5rwxafa9pz5apve9v59a" timestamp="1574792997"&gt;182&lt;/key&gt;&lt;/foreign-keys&gt;&lt;ref-type name="Journal Article"&gt;17&lt;/ref-type&gt;&lt;contributors&gt;&lt;authors&gt;&lt;author&gt;Crombé, A.&lt;/author&gt;&lt;author&gt;Saranathan, M.&lt;/author&gt;&lt;author&gt;Ruet, A.&lt;/author&gt;&lt;author&gt;Durieux, M.&lt;/author&gt;&lt;author&gt;de Roquefeuil, E.&lt;/author&gt;&lt;author&gt;Ouallet, J.C.&lt;/author&gt;&lt;author&gt;Brochet, B.&lt;/author&gt;&lt;author&gt;Dousset, V.&lt;/author&gt;&lt;author&gt;Tourdias, T.&lt;/author&gt;&lt;/authors&gt;&lt;/contributors&gt;&lt;titles&gt;&lt;title&gt;MS Lesions Are Better Detected with 3D T1 Gradient-Echo Than with 2D T1 Spin-Echo Gadolinium-Enhanced Imaging at 3T&lt;/title&gt;&lt;secondary-title&gt;American Journal of Neuroradiology&lt;/secondary-title&gt;&lt;/titles&gt;&lt;periodical&gt;&lt;full-title&gt;American Journal of Neuroradiology&lt;/full-title&gt;&lt;/periodical&gt;&lt;pages&gt;501-507&lt;/pages&gt;&lt;volume&gt;36&lt;/volume&gt;&lt;number&gt;3&lt;/number&gt;&lt;dates&gt;&lt;year&gt;2015&lt;/year&gt;&lt;/dates&gt;&lt;urls&gt;&lt;related-urls&gt;&lt;url&gt;http://www.ajnr.org/content/ajnr/36/3/501.full.pdf&lt;/url&gt;&lt;/related-urls&gt;&lt;/urls&gt;&lt;electronic-resource-num&gt;10.3174/ajnr.A4152&lt;/electronic-resource-num&gt;&lt;/record&gt;&lt;/Cite&gt;&lt;/EndNote&gt;</w:instrText>
      </w:r>
      <w:r w:rsidR="002840A1" w:rsidRPr="00C62090">
        <w:fldChar w:fldCharType="separate"/>
      </w:r>
      <w:r w:rsidR="00A4704E" w:rsidRPr="00A4704E">
        <w:rPr>
          <w:noProof/>
          <w:vertAlign w:val="superscript"/>
        </w:rPr>
        <w:t>20</w:t>
      </w:r>
      <w:r w:rsidR="002840A1" w:rsidRPr="00C62090">
        <w:fldChar w:fldCharType="end"/>
      </w:r>
      <w:r w:rsidR="002840A1" w:rsidRPr="00C62090">
        <w:t>.</w:t>
      </w:r>
      <w:r w:rsidR="000A2BB8">
        <w:t xml:space="preserve"> </w:t>
      </w:r>
    </w:p>
    <w:p w14:paraId="4653B550" w14:textId="7C0D60B0" w:rsidR="00606362" w:rsidRPr="00C62090" w:rsidRDefault="002840A1" w:rsidP="002840A1">
      <w:pPr>
        <w:ind w:firstLine="720"/>
      </w:pPr>
      <w:r>
        <w:t>There are some limitations to our study.</w:t>
      </w:r>
      <w:r w:rsidR="000A2BB8">
        <w:t xml:space="preserve"> </w:t>
      </w:r>
      <w:r w:rsidR="00DB0F10">
        <w:t>N</w:t>
      </w:r>
      <w:r>
        <w:t xml:space="preserve">ormalization </w:t>
      </w:r>
      <w:r w:rsidR="00DB0F10">
        <w:t xml:space="preserve">of SI </w:t>
      </w:r>
      <w:r w:rsidR="001B7A29">
        <w:t xml:space="preserve">was </w:t>
      </w:r>
      <w:r>
        <w:t>aided</w:t>
      </w:r>
      <w:r w:rsidR="001B7A29">
        <w:t xml:space="preserve"> by </w:t>
      </w:r>
      <w:r>
        <w:t>using</w:t>
      </w:r>
      <w:r w:rsidR="001B7A29">
        <w:t xml:space="preserve"> the same MRI scanner and the same sequence parameters for all participants in this study.</w:t>
      </w:r>
      <w:r w:rsidR="000A2BB8">
        <w:t xml:space="preserve"> </w:t>
      </w:r>
      <w:r w:rsidR="005A3659">
        <w:t xml:space="preserve">Image analysis experts also continue to refine </w:t>
      </w:r>
      <w:r w:rsidR="00685DA5">
        <w:t>algorithms for intensity normalization</w:t>
      </w:r>
      <w:r w:rsidR="005C2DBC">
        <w:t xml:space="preserve"> which may help</w:t>
      </w:r>
      <w:r w:rsidR="00FB7596">
        <w:t xml:space="preserve"> address these issues</w:t>
      </w:r>
      <w:r w:rsidR="00A4704E">
        <w:fldChar w:fldCharType="begin"/>
      </w:r>
      <w:r w:rsidR="00A4704E">
        <w:instrText xml:space="preserve"> ADDIN EN.CITE &lt;EndNote&gt;&lt;Cite&gt;&lt;Author&gt;Tustison&lt;/Author&gt;&lt;Year&gt;2010&lt;/Year&gt;&lt;RecNum&gt;189&lt;/RecNum&gt;&lt;DisplayText&gt;&lt;style face="superscript"&gt;21&lt;/style&gt;&lt;/DisplayText&gt;&lt;record&gt;&lt;rec-number&gt;189&lt;/rec-number&gt;&lt;foreign-keys&gt;&lt;key app="EN" db-id="ttfv2rds6vxeejes5rwxafa9pz5apve9v59a" timestamp="1576282931"&gt;189&lt;/key&gt;&lt;/foreign-keys&gt;&lt;ref-type name="Journal Article"&gt;17&lt;/ref-type&gt;&lt;contributors&gt;&lt;authors&gt;&lt;author&gt;Tustison, N. J.&lt;/author&gt;&lt;author&gt;Avants, B. B.&lt;/author&gt;&lt;author&gt;Cook, P. A.&lt;/author&gt;&lt;author&gt;Zheng, Y.&lt;/author&gt;&lt;author&gt;Egan, A.&lt;/author&gt;&lt;author&gt;Yushkevich, P. A.&lt;/author&gt;&lt;author&gt;Gee, J. C.&lt;/author&gt;&lt;/authors&gt;&lt;/contributors&gt;&lt;auth-address&gt;Department of Radiology, University of Pennsylvania, Philadelphia, PA 19140, USA. ntustison@wustl.edu&lt;/auth-address&gt;&lt;titles&gt;&lt;title&gt;N4ITK: improved N3 bias correction&lt;/title&gt;&lt;secondary-title&gt;IEEE Trans Med Imaging&lt;/secondary-title&gt;&lt;alt-title&gt;IEEE transactions on medical imaging&lt;/alt-title&gt;&lt;/titles&gt;&lt;periodical&gt;&lt;full-title&gt;IEEE Trans Med Imaging&lt;/full-title&gt;&lt;/periodical&gt;&lt;pages&gt;1310-20&lt;/pages&gt;&lt;volume&gt;29&lt;/volume&gt;&lt;number&gt;6&lt;/number&gt;&lt;edition&gt;2010/04/10&lt;/edition&gt;&lt;keywords&gt;&lt;keyword&gt;*Algorithms&lt;/keyword&gt;&lt;keyword&gt;*Artifacts&lt;/keyword&gt;&lt;keyword&gt;Brain/*anatomy &amp;amp; histology&lt;/keyword&gt;&lt;keyword&gt;Humans&lt;/keyword&gt;&lt;keyword&gt;Image Enhancement/*methods&lt;/keyword&gt;&lt;keyword&gt;Image Interpretation, Computer-Assisted/*methods&lt;/keyword&gt;&lt;keyword&gt;Magnetic Resonance Imaging/*methods&lt;/keyword&gt;&lt;keyword&gt;Reproducibility of Results&lt;/keyword&gt;&lt;keyword&gt;Sensitivity and Specificity&lt;/keyword&gt;&lt;/keywords&gt;&lt;dates&gt;&lt;year&gt;2010&lt;/year&gt;&lt;pub-dates&gt;&lt;date&gt;Jun&lt;/date&gt;&lt;/pub-dates&gt;&lt;/dates&gt;&lt;isbn&gt;0278-0062&lt;/isbn&gt;&lt;accession-num&gt;20378467&lt;/accession-num&gt;&lt;urls&gt;&lt;/urls&gt;&lt;custom2&gt;PMC3071855&lt;/custom2&gt;&lt;custom6&gt;NIHMS279873&lt;/custom6&gt;&lt;electronic-resource-num&gt;10.1109/tmi.2010.2046908&lt;/electronic-resource-num&gt;&lt;remote-database-provider&gt;NLM&lt;/remote-database-provider&gt;&lt;language&gt;eng&lt;/language&gt;&lt;/record&gt;&lt;/Cite&gt;&lt;/EndNote&gt;</w:instrText>
      </w:r>
      <w:r w:rsidR="00A4704E">
        <w:fldChar w:fldCharType="separate"/>
      </w:r>
      <w:r w:rsidR="00A4704E" w:rsidRPr="00A4704E">
        <w:rPr>
          <w:noProof/>
          <w:vertAlign w:val="superscript"/>
        </w:rPr>
        <w:t>21</w:t>
      </w:r>
      <w:r w:rsidR="00A4704E">
        <w:fldChar w:fldCharType="end"/>
      </w:r>
      <w:r w:rsidR="00FB7596">
        <w:t>.</w:t>
      </w:r>
      <w:r w:rsidR="000A2BB8">
        <w:t xml:space="preserve"> </w:t>
      </w:r>
      <w:r w:rsidR="0033532A">
        <w:t xml:space="preserve">Validation will be needed in clinical based settings which may require </w:t>
      </w:r>
      <w:r w:rsidR="0033532A" w:rsidRPr="00C62090">
        <w:t>the use of phantoms.</w:t>
      </w:r>
      <w:r w:rsidR="0033532A">
        <w:t xml:space="preserve"> </w:t>
      </w:r>
      <w:r w:rsidR="001B7A29" w:rsidRPr="00C62090">
        <w:t>New imaging sequences such as synthetic MRI</w:t>
      </w:r>
      <w:r w:rsidR="001B7A29" w:rsidRPr="00C62090">
        <w:fldChar w:fldCharType="begin">
          <w:fldData xml:space="preserve">PEVuZE5vdGU+PENpdGU+PEF1dGhvcj5UYW5lbmJhdW08L0F1dGhvcj48WWVhcj4yMDE3PC9ZZWFy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=
</w:fldData>
        </w:fldChar>
      </w:r>
      <w:r w:rsidR="00A4704E">
        <w:instrText xml:space="preserve"> ADDIN EN.CITE </w:instrText>
      </w:r>
      <w:r w:rsidR="00A4704E">
        <w:fldChar w:fldCharType="begin">
          <w:fldData xml:space="preserve">PEVuZE5vdGU+PENpdGU+PEF1dGhvcj5UYW5lbmJhdW08L0F1dGhvcj48WWVhcj4yMDE3PC9ZZWFy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=
</w:fldData>
        </w:fldChar>
      </w:r>
      <w:r w:rsidR="00A4704E">
        <w:instrText xml:space="preserve"> ADDIN EN.CITE.DATA </w:instrText>
      </w:r>
      <w:r w:rsidR="00A4704E">
        <w:fldChar w:fldCharType="end"/>
      </w:r>
      <w:r w:rsidR="001B7A29" w:rsidRPr="00C62090">
        <w:fldChar w:fldCharType="separate"/>
      </w:r>
      <w:r w:rsidR="00A4704E" w:rsidRPr="00A4704E">
        <w:rPr>
          <w:noProof/>
          <w:vertAlign w:val="superscript"/>
        </w:rPr>
        <w:t>22</w:t>
      </w:r>
      <w:r w:rsidR="001B7A29" w:rsidRPr="00C62090">
        <w:fldChar w:fldCharType="end"/>
      </w:r>
      <w:r w:rsidR="001B7A29" w:rsidRPr="00C62090">
        <w:t xml:space="preserve"> which </w:t>
      </w:r>
      <w:r w:rsidR="00601269">
        <w:t>quantify</w:t>
      </w:r>
      <w:r w:rsidR="00601269" w:rsidRPr="00C62090">
        <w:t xml:space="preserve"> </w:t>
      </w:r>
      <w:r w:rsidR="001B7A29" w:rsidRPr="00C62090">
        <w:t xml:space="preserve">T1 and T2 may excel at </w:t>
      </w:r>
      <w:r w:rsidR="001B7A29">
        <w:t xml:space="preserve">objective assessment of </w:t>
      </w:r>
      <w:r w:rsidR="001B7A29" w:rsidRPr="00C62090">
        <w:t xml:space="preserve">manganese </w:t>
      </w:r>
      <w:r w:rsidR="00BB2107">
        <w:t>deposition</w:t>
      </w:r>
      <w:r w:rsidR="001B7A29" w:rsidRPr="00C62090">
        <w:t>.</w:t>
      </w:r>
      <w:r w:rsidR="000A2BB8">
        <w:t xml:space="preserve"> </w:t>
      </w:r>
      <w:r w:rsidR="00D66901" w:rsidRPr="00C62090">
        <w:t xml:space="preserve"> </w:t>
      </w:r>
      <w:r w:rsidR="00B914A8">
        <w:t>A</w:t>
      </w:r>
      <w:r w:rsidR="00B95B08" w:rsidRPr="00C62090">
        <w:t xml:space="preserve">utomated </w:t>
      </w:r>
      <w:r w:rsidR="00475541">
        <w:t xml:space="preserve">assessments of T1 SI </w:t>
      </w:r>
      <w:r w:rsidR="00AF79AD">
        <w:t xml:space="preserve">may </w:t>
      </w:r>
      <w:r w:rsidR="00B95B08" w:rsidRPr="00C62090">
        <w:t xml:space="preserve">also reflect </w:t>
      </w:r>
      <w:r w:rsidR="00AF79AD">
        <w:t xml:space="preserve">influence of </w:t>
      </w:r>
      <w:r w:rsidR="00B95B08" w:rsidRPr="00C62090">
        <w:t xml:space="preserve">gadolinium deposition </w:t>
      </w:r>
      <w:r w:rsidR="00AF79AD">
        <w:t>from prior</w:t>
      </w:r>
      <w:r w:rsidR="00B95B08" w:rsidRPr="00C62090">
        <w:t xml:space="preserve"> MRI scans </w:t>
      </w:r>
      <w:r w:rsidR="00ED4846" w:rsidRPr="00C62090">
        <w:fldChar w:fldCharType="begin">
          <w:fldData xml:space="preserve">PEVuZE5vdGU+PENpdGU+PEF1dGhvcj5LYW5nPC9BdXRob3I+PFllYXI+MjAxODwvWWVhcj48UmVj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</w:fldData>
        </w:fldChar>
      </w:r>
      <w:r w:rsidR="00A4704E">
        <w:instrText xml:space="preserve"> ADDIN EN.CITE </w:instrText>
      </w:r>
      <w:r w:rsidR="00A4704E">
        <w:fldChar w:fldCharType="begin">
          <w:fldData xml:space="preserve">PEVuZE5vdGU+PENpdGU+PEF1dGhvcj5LYW5nPC9BdXRob3I+PFllYXI+MjAxODwvWWVhcj48UmVj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</w:fldData>
        </w:fldChar>
      </w:r>
      <w:r w:rsidR="00A4704E">
        <w:instrText xml:space="preserve"> ADDIN EN.CITE.DATA </w:instrText>
      </w:r>
      <w:r w:rsidR="00A4704E">
        <w:fldChar w:fldCharType="end"/>
      </w:r>
      <w:r w:rsidR="00ED4846" w:rsidRPr="00C62090">
        <w:fldChar w:fldCharType="separate"/>
      </w:r>
      <w:r w:rsidR="00A4704E" w:rsidRPr="00A4704E">
        <w:rPr>
          <w:noProof/>
          <w:vertAlign w:val="superscript"/>
        </w:rPr>
        <w:t>23</w:t>
      </w:r>
      <w:r w:rsidR="00ED4846" w:rsidRPr="00C62090">
        <w:fldChar w:fldCharType="end"/>
      </w:r>
      <w:r w:rsidR="00B95B08" w:rsidRPr="00C62090">
        <w:t>.</w:t>
      </w:r>
      <w:r w:rsidR="000A2BB8">
        <w:t xml:space="preserve"> </w:t>
      </w:r>
      <w:r w:rsidR="001B7A29">
        <w:t xml:space="preserve">Automated assessment for gadolinium deposition </w:t>
      </w:r>
      <w:r>
        <w:t xml:space="preserve">also has </w:t>
      </w:r>
      <w:r w:rsidR="001B7A29">
        <w:t xml:space="preserve">significant clinical utility but </w:t>
      </w:r>
      <w:r w:rsidR="000F1837">
        <w:t xml:space="preserve">this </w:t>
      </w:r>
      <w:r w:rsidR="001B7A29">
        <w:t xml:space="preserve">complicates </w:t>
      </w:r>
      <w:r w:rsidR="000F1837">
        <w:t>identification of</w:t>
      </w:r>
      <w:r w:rsidR="001B7A29">
        <w:t xml:space="preserve"> manganese. </w:t>
      </w:r>
      <w:r w:rsidR="00AD320D" w:rsidRPr="00C62090">
        <w:t>Th</w:t>
      </w:r>
      <w:r w:rsidR="00221839" w:rsidRPr="00C62090">
        <w:t xml:space="preserve">is was not an issue in our current study as </w:t>
      </w:r>
      <w:r w:rsidR="00B81018">
        <w:t xml:space="preserve">we follow </w:t>
      </w:r>
      <w:r w:rsidR="00E36F58" w:rsidRPr="00C62090">
        <w:t xml:space="preserve">American Association for the Study of Liver Diseases guidelines </w:t>
      </w:r>
      <w:r w:rsidR="00221839" w:rsidRPr="00C62090">
        <w:t xml:space="preserve">that </w:t>
      </w:r>
      <w:r w:rsidR="00E36F58" w:rsidRPr="00C62090">
        <w:t xml:space="preserve">favor ultrasound </w:t>
      </w:r>
      <w:r w:rsidR="00EA192C">
        <w:t xml:space="preserve">and CT </w:t>
      </w:r>
      <w:r w:rsidR="00E36F58" w:rsidRPr="00C62090">
        <w:t xml:space="preserve">rather than gadolinium-contrast for hepatocellular carcinoma </w:t>
      </w:r>
      <w:r w:rsidR="00423B3A">
        <w:t xml:space="preserve">surveillance </w:t>
      </w:r>
      <w:r w:rsidR="00E36F58" w:rsidRPr="00C62090">
        <w:t>in patients with cirrhosis</w:t>
      </w:r>
      <w:r w:rsidR="00ED4846" w:rsidRPr="00C62090">
        <w:fldChar w:fldCharType="begin">
          <w:fldData xml:space="preserve">PEVuZE5vdGU+PENpdGU+PEF1dGhvcj5DaGFsYXNhbmk8L0F1dGhvcj48WWVhcj4yMDE4PC9ZZWFy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</w:fldData>
        </w:fldChar>
      </w:r>
      <w:r w:rsidR="00F414E4">
        <w:instrText xml:space="preserve"> ADDIN EN.CITE </w:instrText>
      </w:r>
      <w:r w:rsidR="00F414E4">
        <w:fldChar w:fldCharType="begin">
          <w:fldData xml:space="preserve">PEVuZE5vdGU+PENpdGU+PEF1dGhvcj5DaGFsYXNhbmk8L0F1dGhvcj48WWVhcj4yMDE4PC9ZZWFy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</w:fldData>
        </w:fldChar>
      </w:r>
      <w:r w:rsidR="00F414E4">
        <w:instrText xml:space="preserve"> ADDIN EN.CITE.DATA </w:instrText>
      </w:r>
      <w:r w:rsidR="00F414E4">
        <w:fldChar w:fldCharType="end"/>
      </w:r>
      <w:r w:rsidR="00ED4846" w:rsidRPr="00C62090">
        <w:fldChar w:fldCharType="separate"/>
      </w:r>
      <w:r w:rsidR="00F414E4" w:rsidRPr="00F414E4">
        <w:rPr>
          <w:noProof/>
          <w:vertAlign w:val="superscript"/>
        </w:rPr>
        <w:t>13</w:t>
      </w:r>
      <w:r w:rsidR="00ED4846" w:rsidRPr="00C62090">
        <w:fldChar w:fldCharType="end"/>
      </w:r>
      <w:r w:rsidR="00E36F58" w:rsidRPr="00C62090">
        <w:t>.</w:t>
      </w:r>
      <w:r w:rsidR="000A2BB8">
        <w:t xml:space="preserve"> </w:t>
      </w:r>
      <w:r w:rsidR="00BB7804" w:rsidRPr="00C62090">
        <w:t xml:space="preserve">Confounding due to effects of gadolinium </w:t>
      </w:r>
      <w:r w:rsidR="00D66901" w:rsidRPr="00C62090">
        <w:t>may be</w:t>
      </w:r>
      <w:r w:rsidR="00EA73A9" w:rsidRPr="00C62090">
        <w:t xml:space="preserve"> less of an issue </w:t>
      </w:r>
      <w:r w:rsidR="000F149C" w:rsidRPr="00C62090">
        <w:t xml:space="preserve">in the future </w:t>
      </w:r>
      <w:r w:rsidR="00EA73A9" w:rsidRPr="00C62090">
        <w:t xml:space="preserve">as </w:t>
      </w:r>
      <w:r w:rsidR="00DA1971" w:rsidRPr="00C62090">
        <w:t>linear contrast agents</w:t>
      </w:r>
      <w:r w:rsidR="00BB7804" w:rsidRPr="00C62090">
        <w:t xml:space="preserve"> implicated in tissue deposition</w:t>
      </w:r>
      <w:r w:rsidR="00D848EE" w:rsidRPr="00C62090">
        <w:t xml:space="preserve"> </w:t>
      </w:r>
      <w:r w:rsidR="00D848EE" w:rsidRPr="00C62090">
        <w:fldChar w:fldCharType="begin"/>
      </w:r>
      <w:r w:rsidR="00A4704E">
        <w:instrText xml:space="preserve"> ADDIN EN.CITE &lt;EndNote&gt;&lt;Cite&gt;&lt;Author&gt;Choi&lt;/Author&gt;&lt;Year&gt;2019&lt;/Year&gt;&lt;RecNum&gt;181&lt;/RecNum&gt;&lt;DisplayText&gt;&lt;style face="superscript"&gt;24&lt;/style&gt;&lt;/DisplayText&gt;&lt;record&gt;&lt;rec-number&gt;181&lt;/rec-number&gt;&lt;foreign-keys&gt;&lt;key app="EN" db-id="ttfv2rds6vxeejes5rwxafa9pz5apve9v59a" timestamp="1574792997"&gt;181&lt;/key&gt;&lt;/foreign-keys&gt;&lt;ref-type name="Journal Article"&gt;17&lt;/ref-type&gt;&lt;contributors&gt;&lt;authors&gt;&lt;author&gt;Choi, Jin Woo&lt;/author&gt;&lt;author&gt;Moon, Won-Jin&lt;/author&gt;&lt;/authors&gt;&lt;/contributors&gt;&lt;titles&gt;&lt;title&gt;Gadolinium Deposition in the Brain: Current Updates&lt;/title&gt;&lt;secondary-title&gt;Korean journal of radiology&lt;/secondary-title&gt;&lt;alt-title&gt;Korean J Radiol&lt;/alt-title&gt;&lt;/titles&gt;&lt;periodical&gt;&lt;full-title&gt;Korean journal of radiology&lt;/full-title&gt;&lt;abbr-1&gt;Korean J Radiol&lt;/abbr-1&gt;&lt;/periodical&gt;&lt;alt-periodical&gt;&lt;full-title&gt;Korean journal of radiology&lt;/full-title&gt;&lt;abbr-1&gt;Korean J Radiol&lt;/abbr-1&gt;&lt;/alt-periodical&gt;&lt;pages&gt;134-147&lt;/pages&gt;&lt;volume&gt;20&lt;/volume&gt;&lt;number&gt;1&lt;/number&gt;&lt;edition&gt;2018/12/27&lt;/edition&gt;&lt;keywords&gt;&lt;keyword&gt;*Brain deposition&lt;/keyword&gt;&lt;keyword&gt;*Chelating ligand&lt;/keyword&gt;&lt;keyword&gt;*Deposition mechanism&lt;/keyword&gt;&lt;keyword&gt;*Gadoilnium&lt;/keyword&gt;&lt;keyword&gt;*Ministry of Food and Drug Safety in Korea&lt;/keyword&gt;&lt;keyword&gt;*Pharmacovigilance and Risk Assessment Committee&lt;/keyword&gt;&lt;keyword&gt;*Thermodynamic stability&lt;/keyword&gt;&lt;/keywords&gt;&lt;dates&gt;&lt;year&gt;2019&lt;/year&gt;&lt;/dates&gt;&lt;publisher&gt;The Korean Society of Radiology&lt;/publisher&gt;&lt;isbn&gt;2005-8330&amp;#xD;1229-6929&lt;/isbn&gt;&lt;accession-num&gt;30627029&lt;/accession-num&gt;&lt;urls&gt;&lt;related-urls&gt;&lt;url&gt;https://www.ncbi.nlm.nih.gov/pubmed/30627029&lt;/url&gt;&lt;url&gt;https://www.ncbi.nlm.nih.gov/pmc/articles/PMC6315073/&lt;/url&gt;&lt;/related-urls&gt;&lt;/urls&gt;&lt;electronic-resource-num&gt;10.3348/kjr.2018.0356&lt;/electronic-resource-num&gt;&lt;remote-database-name&gt;PubMed&lt;/remote-database-name&gt;&lt;language&gt;eng&lt;/language&gt;&lt;/record&gt;&lt;/Cite&gt;&lt;/EndNote&gt;</w:instrText>
      </w:r>
      <w:r w:rsidR="00D848EE" w:rsidRPr="00C62090">
        <w:fldChar w:fldCharType="separate"/>
      </w:r>
      <w:r w:rsidR="00A4704E" w:rsidRPr="00A4704E">
        <w:rPr>
          <w:noProof/>
          <w:vertAlign w:val="superscript"/>
        </w:rPr>
        <w:t>24</w:t>
      </w:r>
      <w:r w:rsidR="00D848EE" w:rsidRPr="00C62090">
        <w:fldChar w:fldCharType="end"/>
      </w:r>
      <w:r w:rsidR="00BB7804" w:rsidRPr="00C62090">
        <w:t xml:space="preserve"> are replaced with m</w:t>
      </w:r>
      <w:r w:rsidR="00EA73A9" w:rsidRPr="00C62090">
        <w:t>acrocyclic agents.</w:t>
      </w:r>
      <w:r w:rsidR="000A2BB8">
        <w:t xml:space="preserve"> </w:t>
      </w:r>
    </w:p>
    <w:p w14:paraId="10199DE6" w14:textId="77777777" w:rsidR="00362949" w:rsidRPr="00C62090" w:rsidRDefault="00362949" w:rsidP="00AB2A30"/>
    <w:p w14:paraId="2621FE71" w14:textId="72F378FD" w:rsidR="00136220" w:rsidRDefault="00362949" w:rsidP="00136220">
      <w:r w:rsidRPr="003B2283">
        <w:rPr>
          <w:b/>
          <w:bCs/>
        </w:rPr>
        <w:t>Conclusion</w:t>
      </w:r>
      <w:r w:rsidRPr="00C62090">
        <w:t>:</w:t>
      </w:r>
    </w:p>
    <w:p w14:paraId="53D16BC9" w14:textId="16A3CE3D" w:rsidR="00E46963" w:rsidRPr="00C62090" w:rsidRDefault="006A7188" w:rsidP="00E46963">
      <w:pPr>
        <w:rPr>
          <w:color w:val="2D3139"/>
          <w:shd w:val="clear" w:color="auto" w:fill="FFFFFF"/>
        </w:rPr>
      </w:pPr>
      <w:r>
        <w:tab/>
      </w:r>
      <w:r w:rsidR="002840A1" w:rsidRPr="00C62090">
        <w:t xml:space="preserve">Automatic </w:t>
      </w:r>
      <w:r w:rsidR="001F7584">
        <w:t>assessment</w:t>
      </w:r>
      <w:r w:rsidR="001F7584" w:rsidRPr="00C62090">
        <w:t xml:space="preserve"> </w:t>
      </w:r>
      <w:r w:rsidR="002840A1" w:rsidRPr="00C62090">
        <w:t xml:space="preserve">of T1 SI allows for rapid </w:t>
      </w:r>
      <w:r w:rsidR="006448EC">
        <w:t xml:space="preserve">objective identification of </w:t>
      </w:r>
      <w:r w:rsidR="002840A1" w:rsidRPr="00C62090">
        <w:t xml:space="preserve">manganese deposition in </w:t>
      </w:r>
      <w:r w:rsidR="002840A1">
        <w:t>cirrhosis</w:t>
      </w:r>
      <w:r w:rsidR="002840A1" w:rsidRPr="00C62090">
        <w:t>.</w:t>
      </w:r>
      <w:r w:rsidR="000A2BB8">
        <w:t xml:space="preserve"> </w:t>
      </w:r>
      <w:r w:rsidR="004B0D02">
        <w:rPr>
          <w:color w:val="2D3139"/>
          <w:shd w:val="clear" w:color="auto" w:fill="FFFFFF"/>
        </w:rPr>
        <w:t>T</w:t>
      </w:r>
      <w:r w:rsidR="00260723" w:rsidRPr="00C62090">
        <w:rPr>
          <w:color w:val="2D3139"/>
          <w:shd w:val="clear" w:color="auto" w:fill="FFFFFF"/>
        </w:rPr>
        <w:t>1 SI in</w:t>
      </w:r>
      <w:r w:rsidR="004B0D02">
        <w:rPr>
          <w:color w:val="2D3139"/>
          <w:shd w:val="clear" w:color="auto" w:fill="FFFFFF"/>
        </w:rPr>
        <w:t>crease was shown for</w:t>
      </w:r>
      <w:r w:rsidR="00260723" w:rsidRPr="00C62090">
        <w:rPr>
          <w:color w:val="2D3139"/>
          <w:shd w:val="clear" w:color="auto" w:fill="FFFFFF"/>
        </w:rPr>
        <w:t xml:space="preserve"> the cerebral white matter and brainstem</w:t>
      </w:r>
      <w:r w:rsidR="004B0D02">
        <w:rPr>
          <w:color w:val="2D3139"/>
          <w:shd w:val="clear" w:color="auto" w:fill="FFFFFF"/>
        </w:rPr>
        <w:t xml:space="preserve">, in addition to the globus </w:t>
      </w:r>
      <w:r w:rsidR="00260723">
        <w:rPr>
          <w:color w:val="2D3139"/>
          <w:shd w:val="clear" w:color="auto" w:fill="FFFFFF"/>
        </w:rPr>
        <w:t>pallidus and putamen</w:t>
      </w:r>
      <w:r w:rsidR="004B0D02">
        <w:rPr>
          <w:color w:val="2D3139"/>
          <w:shd w:val="clear" w:color="auto" w:fill="FFFFFF"/>
        </w:rPr>
        <w:t xml:space="preserve">, </w:t>
      </w:r>
      <w:r w:rsidR="00260723">
        <w:rPr>
          <w:color w:val="2D3139"/>
          <w:shd w:val="clear" w:color="auto" w:fill="FFFFFF"/>
        </w:rPr>
        <w:t>consistent with global deposition of neurotoxic manganese</w:t>
      </w:r>
      <w:r w:rsidR="004B0D02">
        <w:rPr>
          <w:color w:val="2D3139"/>
          <w:shd w:val="clear" w:color="auto" w:fill="FFFFFF"/>
        </w:rPr>
        <w:t xml:space="preserve"> seen in pathology studies</w:t>
      </w:r>
      <w:r w:rsidR="00260723">
        <w:rPr>
          <w:color w:val="2D3139"/>
          <w:shd w:val="clear" w:color="auto" w:fill="FFFFFF"/>
        </w:rPr>
        <w:t>.</w:t>
      </w:r>
      <w:r w:rsidR="000A2BB8">
        <w:rPr>
          <w:color w:val="2D3139"/>
          <w:shd w:val="clear" w:color="auto" w:fill="FFFFFF"/>
        </w:rPr>
        <w:t xml:space="preserve"> </w:t>
      </w:r>
      <w:r w:rsidR="00B03E15">
        <w:rPr>
          <w:color w:val="2D3139"/>
          <w:shd w:val="clear" w:color="auto" w:fill="FFFFFF"/>
        </w:rPr>
        <w:t xml:space="preserve">In addition to helping identify manganese deposition </w:t>
      </w:r>
      <w:r w:rsidR="00E55336">
        <w:rPr>
          <w:color w:val="2D3139"/>
          <w:shd w:val="clear" w:color="auto" w:fill="FFFFFF"/>
        </w:rPr>
        <w:t>in cirrhosis</w:t>
      </w:r>
      <w:r w:rsidR="00B03E15">
        <w:rPr>
          <w:color w:val="2D3139"/>
          <w:shd w:val="clear" w:color="auto" w:fill="FFFFFF"/>
        </w:rPr>
        <w:t>, automated T1 assessment may have broader utility for other conditions impacting T1 SI</w:t>
      </w:r>
      <w:r w:rsidR="00946C42">
        <w:rPr>
          <w:color w:val="2D3139"/>
          <w:shd w:val="clear" w:color="auto" w:fill="FFFFFF"/>
        </w:rPr>
        <w:t>.</w:t>
      </w:r>
      <w:r w:rsidR="000A2BB8">
        <w:rPr>
          <w:color w:val="2D3139"/>
          <w:shd w:val="clear" w:color="auto" w:fill="FFFFFF"/>
        </w:rPr>
        <w:t xml:space="preserve"> </w:t>
      </w:r>
      <w:r w:rsidR="00E46963" w:rsidRPr="00C62090">
        <w:rPr>
          <w:color w:val="2D3139"/>
          <w:shd w:val="clear" w:color="auto" w:fill="FFFFFF"/>
        </w:rPr>
        <w:br w:type="page"/>
      </w:r>
    </w:p>
    <w:p w14:paraId="4E7A876F" w14:textId="7E86D0DF" w:rsidR="009A5EB2" w:rsidRPr="00C62090" w:rsidRDefault="00E46963" w:rsidP="009A5EB2">
      <w:pPr>
        <w:rPr>
          <w:color w:val="2D3139"/>
          <w:shd w:val="clear" w:color="auto" w:fill="FFFFFF"/>
        </w:rPr>
      </w:pPr>
      <w:r w:rsidRPr="00C62090">
        <w:lastRenderedPageBreak/>
        <w:t>Table 1:</w:t>
      </w:r>
      <w:r w:rsidR="000A2BB8">
        <w:t xml:space="preserve"> </w:t>
      </w:r>
      <w:r w:rsidRPr="00C62090">
        <w:t>Study population demographics</w:t>
      </w:r>
      <w:r w:rsidR="004970D6">
        <w:t xml:space="preserve"> and</w:t>
      </w:r>
      <w:r w:rsidRPr="00C62090">
        <w:t xml:space="preserve"> clinical laboratory parameters.</w:t>
      </w:r>
    </w:p>
    <w:p w14:paraId="4DAA8849" w14:textId="77777777" w:rsidR="009A5EB2" w:rsidRPr="00C62090" w:rsidRDefault="009A5EB2" w:rsidP="009A5EB2">
      <w:pPr>
        <w:rPr>
          <w:color w:val="2D3139"/>
          <w:shd w:val="clear" w:color="auto" w:fill="FFFFFF"/>
        </w:rPr>
      </w:pPr>
    </w:p>
    <w:tbl>
      <w:tblPr>
        <w:tblW w:w="6933" w:type="dxa"/>
        <w:jc w:val="center"/>
        <w:tblLook w:val="04A0" w:firstRow="1" w:lastRow="0" w:firstColumn="1" w:lastColumn="0" w:noHBand="0" w:noVBand="1"/>
      </w:tblPr>
      <w:tblGrid>
        <w:gridCol w:w="4171"/>
        <w:gridCol w:w="1441"/>
        <w:gridCol w:w="1321"/>
      </w:tblGrid>
      <w:tr w:rsidR="009A5EB2" w:rsidRPr="00C62090" w14:paraId="729B2C85" w14:textId="77777777" w:rsidTr="002464E1">
        <w:trPr>
          <w:trHeight w:val="309"/>
          <w:jc w:val="center"/>
        </w:trPr>
        <w:tc>
          <w:tcPr>
            <w:tcW w:w="4171" w:type="dxa"/>
            <w:vMerge w:val="restart"/>
            <w:tcBorders>
              <w:top w:val="single" w:sz="8" w:space="0" w:color="auto"/>
              <w:left w:val="nil"/>
              <w:bottom w:val="single" w:sz="8" w:space="0" w:color="000000"/>
              <w:right w:val="nil"/>
            </w:tcBorders>
            <w:shd w:val="clear" w:color="auto" w:fill="auto"/>
            <w:noWrap/>
            <w:vAlign w:val="center"/>
            <w:hideMark/>
          </w:tcPr>
          <w:p w14:paraId="223B45FE" w14:textId="77777777" w:rsidR="009A5EB2" w:rsidRPr="00C62090" w:rsidRDefault="009A5EB2" w:rsidP="002464E1">
            <w:pPr>
              <w:rPr>
                <w:color w:val="000000"/>
              </w:rPr>
            </w:pPr>
            <w:r w:rsidRPr="00C62090">
              <w:rPr>
                <w:color w:val="000000"/>
              </w:rPr>
              <w:t> Study</w:t>
            </w:r>
          </w:p>
        </w:tc>
        <w:tc>
          <w:tcPr>
            <w:tcW w:w="1441" w:type="dxa"/>
            <w:tcBorders>
              <w:top w:val="single" w:sz="8" w:space="0" w:color="auto"/>
              <w:left w:val="nil"/>
              <w:bottom w:val="nil"/>
              <w:right w:val="nil"/>
            </w:tcBorders>
            <w:shd w:val="clear" w:color="auto" w:fill="auto"/>
            <w:noWrap/>
            <w:vAlign w:val="center"/>
            <w:hideMark/>
          </w:tcPr>
          <w:p w14:paraId="56F8E336" w14:textId="77777777" w:rsidR="009A5EB2" w:rsidRPr="00C62090" w:rsidRDefault="009A5EB2" w:rsidP="002464E1">
            <w:pPr>
              <w:jc w:val="center"/>
              <w:rPr>
                <w:color w:val="000000"/>
              </w:rPr>
            </w:pPr>
            <w:r w:rsidRPr="00C62090">
              <w:rPr>
                <w:color w:val="000000"/>
              </w:rPr>
              <w:t xml:space="preserve">Control </w:t>
            </w:r>
          </w:p>
        </w:tc>
        <w:tc>
          <w:tcPr>
            <w:tcW w:w="1321" w:type="dxa"/>
            <w:tcBorders>
              <w:top w:val="single" w:sz="8" w:space="0" w:color="auto"/>
              <w:left w:val="nil"/>
              <w:bottom w:val="nil"/>
              <w:right w:val="nil"/>
            </w:tcBorders>
            <w:shd w:val="clear" w:color="auto" w:fill="auto"/>
            <w:vAlign w:val="center"/>
            <w:hideMark/>
          </w:tcPr>
          <w:p w14:paraId="25316277" w14:textId="77777777" w:rsidR="009A5EB2" w:rsidRPr="00C62090" w:rsidRDefault="009A5EB2" w:rsidP="002464E1">
            <w:pPr>
              <w:jc w:val="center"/>
              <w:rPr>
                <w:color w:val="000000"/>
              </w:rPr>
            </w:pPr>
            <w:r w:rsidRPr="00C62090">
              <w:rPr>
                <w:color w:val="000000"/>
              </w:rPr>
              <w:t xml:space="preserve">Cirrhosis </w:t>
            </w:r>
          </w:p>
        </w:tc>
      </w:tr>
      <w:tr w:rsidR="009A5EB2" w:rsidRPr="00C62090" w14:paraId="17A716B3" w14:textId="77777777" w:rsidTr="002464E1">
        <w:trPr>
          <w:trHeight w:val="328"/>
          <w:jc w:val="center"/>
        </w:trPr>
        <w:tc>
          <w:tcPr>
            <w:tcW w:w="4171" w:type="dxa"/>
            <w:vMerge/>
            <w:tcBorders>
              <w:top w:val="single" w:sz="8" w:space="0" w:color="auto"/>
              <w:left w:val="nil"/>
              <w:bottom w:val="single" w:sz="8" w:space="0" w:color="000000"/>
              <w:right w:val="nil"/>
            </w:tcBorders>
            <w:vAlign w:val="center"/>
            <w:hideMark/>
          </w:tcPr>
          <w:p w14:paraId="4607DA7C" w14:textId="77777777" w:rsidR="009A5EB2" w:rsidRPr="00C62090" w:rsidRDefault="009A5EB2" w:rsidP="002464E1">
            <w:pPr>
              <w:rPr>
                <w:color w:val="000000"/>
              </w:rPr>
            </w:pPr>
          </w:p>
        </w:tc>
        <w:tc>
          <w:tcPr>
            <w:tcW w:w="1441" w:type="dxa"/>
            <w:tcBorders>
              <w:top w:val="nil"/>
              <w:left w:val="nil"/>
              <w:bottom w:val="single" w:sz="8" w:space="0" w:color="auto"/>
              <w:right w:val="nil"/>
            </w:tcBorders>
            <w:shd w:val="clear" w:color="auto" w:fill="auto"/>
            <w:noWrap/>
            <w:vAlign w:val="center"/>
            <w:hideMark/>
          </w:tcPr>
          <w:p w14:paraId="36559DBD" w14:textId="77777777" w:rsidR="009A5EB2" w:rsidRPr="00C62090" w:rsidRDefault="009A5EB2" w:rsidP="002464E1">
            <w:pPr>
              <w:jc w:val="center"/>
              <w:rPr>
                <w:color w:val="000000"/>
              </w:rPr>
            </w:pPr>
            <w:r w:rsidRPr="00C62090">
              <w:rPr>
                <w:color w:val="000000"/>
              </w:rPr>
              <w:t>(N=30)</w:t>
            </w:r>
          </w:p>
        </w:tc>
        <w:tc>
          <w:tcPr>
            <w:tcW w:w="1321" w:type="dxa"/>
            <w:tcBorders>
              <w:top w:val="nil"/>
              <w:left w:val="nil"/>
              <w:bottom w:val="single" w:sz="8" w:space="0" w:color="auto"/>
              <w:right w:val="nil"/>
            </w:tcBorders>
            <w:shd w:val="clear" w:color="auto" w:fill="auto"/>
            <w:vAlign w:val="center"/>
            <w:hideMark/>
          </w:tcPr>
          <w:p w14:paraId="0D913B92" w14:textId="77777777" w:rsidR="009A5EB2" w:rsidRPr="00C62090" w:rsidRDefault="009A5EB2" w:rsidP="002464E1">
            <w:pPr>
              <w:jc w:val="center"/>
              <w:rPr>
                <w:color w:val="000000"/>
              </w:rPr>
            </w:pPr>
            <w:r w:rsidRPr="00C62090">
              <w:rPr>
                <w:color w:val="000000"/>
              </w:rPr>
              <w:t>(N=29)</w:t>
            </w:r>
          </w:p>
        </w:tc>
      </w:tr>
      <w:tr w:rsidR="009A5EB2" w:rsidRPr="00C62090" w14:paraId="556FB650" w14:textId="77777777" w:rsidTr="002464E1">
        <w:trPr>
          <w:trHeight w:val="309"/>
          <w:jc w:val="center"/>
        </w:trPr>
        <w:tc>
          <w:tcPr>
            <w:tcW w:w="4171" w:type="dxa"/>
            <w:tcBorders>
              <w:top w:val="nil"/>
              <w:left w:val="nil"/>
              <w:bottom w:val="nil"/>
              <w:right w:val="nil"/>
            </w:tcBorders>
            <w:shd w:val="clear" w:color="auto" w:fill="auto"/>
            <w:noWrap/>
            <w:vAlign w:val="center"/>
            <w:hideMark/>
          </w:tcPr>
          <w:p w14:paraId="001E8F86" w14:textId="77777777" w:rsidR="009A5EB2" w:rsidRPr="00C62090" w:rsidRDefault="009A5EB2" w:rsidP="002464E1">
            <w:pPr>
              <w:rPr>
                <w:color w:val="000000"/>
              </w:rPr>
            </w:pPr>
            <w:r w:rsidRPr="00C62090">
              <w:rPr>
                <w:color w:val="000000"/>
              </w:rPr>
              <w:t>Age</w:t>
            </w:r>
          </w:p>
        </w:tc>
        <w:tc>
          <w:tcPr>
            <w:tcW w:w="1441" w:type="dxa"/>
            <w:tcBorders>
              <w:top w:val="nil"/>
              <w:left w:val="nil"/>
              <w:bottom w:val="nil"/>
              <w:right w:val="nil"/>
            </w:tcBorders>
            <w:shd w:val="clear" w:color="auto" w:fill="auto"/>
            <w:noWrap/>
            <w:vAlign w:val="center"/>
            <w:hideMark/>
          </w:tcPr>
          <w:p w14:paraId="2F74A787" w14:textId="77777777" w:rsidR="009A5EB2" w:rsidRPr="00C62090" w:rsidRDefault="009A5EB2" w:rsidP="002464E1">
            <w:pPr>
              <w:jc w:val="center"/>
              <w:rPr>
                <w:color w:val="000000"/>
              </w:rPr>
            </w:pPr>
            <w:r w:rsidRPr="00C62090">
              <w:rPr>
                <w:color w:val="000000"/>
              </w:rPr>
              <w:t>62.9±2.4</w:t>
            </w:r>
          </w:p>
        </w:tc>
        <w:tc>
          <w:tcPr>
            <w:tcW w:w="1321" w:type="dxa"/>
            <w:tcBorders>
              <w:top w:val="nil"/>
              <w:left w:val="nil"/>
              <w:bottom w:val="nil"/>
              <w:right w:val="nil"/>
            </w:tcBorders>
            <w:shd w:val="clear" w:color="auto" w:fill="auto"/>
            <w:vAlign w:val="center"/>
            <w:hideMark/>
          </w:tcPr>
          <w:p w14:paraId="294BA117" w14:textId="77777777" w:rsidR="009A5EB2" w:rsidRPr="00C62090" w:rsidRDefault="009A5EB2" w:rsidP="002464E1">
            <w:pPr>
              <w:jc w:val="center"/>
              <w:rPr>
                <w:color w:val="000000"/>
              </w:rPr>
            </w:pPr>
            <w:r w:rsidRPr="00C62090">
              <w:rPr>
                <w:color w:val="000000"/>
              </w:rPr>
              <w:t>63.1±2.4</w:t>
            </w:r>
          </w:p>
        </w:tc>
      </w:tr>
      <w:tr w:rsidR="009A5EB2" w:rsidRPr="00C62090" w14:paraId="4376AD88" w14:textId="77777777" w:rsidTr="002464E1">
        <w:trPr>
          <w:trHeight w:val="309"/>
          <w:jc w:val="center"/>
        </w:trPr>
        <w:tc>
          <w:tcPr>
            <w:tcW w:w="4171" w:type="dxa"/>
            <w:tcBorders>
              <w:top w:val="nil"/>
              <w:left w:val="nil"/>
              <w:bottom w:val="nil"/>
              <w:right w:val="nil"/>
            </w:tcBorders>
            <w:shd w:val="clear" w:color="auto" w:fill="auto"/>
            <w:noWrap/>
            <w:vAlign w:val="center"/>
            <w:hideMark/>
          </w:tcPr>
          <w:p w14:paraId="39B1F56D" w14:textId="77777777" w:rsidR="009A5EB2" w:rsidRPr="00C62090" w:rsidRDefault="009A5EB2" w:rsidP="002464E1">
            <w:pPr>
              <w:rPr>
                <w:color w:val="000000"/>
              </w:rPr>
            </w:pPr>
            <w:r w:rsidRPr="00C62090">
              <w:rPr>
                <w:color w:val="000000"/>
              </w:rPr>
              <w:t>Female: Male</w:t>
            </w:r>
          </w:p>
        </w:tc>
        <w:tc>
          <w:tcPr>
            <w:tcW w:w="1441" w:type="dxa"/>
            <w:tcBorders>
              <w:top w:val="nil"/>
              <w:left w:val="nil"/>
              <w:bottom w:val="nil"/>
              <w:right w:val="nil"/>
            </w:tcBorders>
            <w:shd w:val="clear" w:color="auto" w:fill="auto"/>
            <w:noWrap/>
            <w:vAlign w:val="center"/>
            <w:hideMark/>
          </w:tcPr>
          <w:p w14:paraId="7B2132AE" w14:textId="77777777" w:rsidR="009A5EB2" w:rsidRPr="00C62090" w:rsidRDefault="009A5EB2" w:rsidP="002464E1">
            <w:pPr>
              <w:jc w:val="center"/>
              <w:rPr>
                <w:color w:val="000000"/>
              </w:rPr>
            </w:pPr>
            <w:r w:rsidRPr="00C62090">
              <w:rPr>
                <w:color w:val="000000"/>
              </w:rPr>
              <w:t>15:15</w:t>
            </w:r>
          </w:p>
        </w:tc>
        <w:tc>
          <w:tcPr>
            <w:tcW w:w="1321" w:type="dxa"/>
            <w:tcBorders>
              <w:top w:val="nil"/>
              <w:left w:val="nil"/>
              <w:bottom w:val="nil"/>
              <w:right w:val="nil"/>
            </w:tcBorders>
            <w:shd w:val="clear" w:color="auto" w:fill="auto"/>
            <w:vAlign w:val="center"/>
            <w:hideMark/>
          </w:tcPr>
          <w:p w14:paraId="43A2467B" w14:textId="77777777" w:rsidR="009A5EB2" w:rsidRPr="00C62090" w:rsidRDefault="009A5EB2" w:rsidP="002464E1">
            <w:pPr>
              <w:jc w:val="center"/>
              <w:rPr>
                <w:color w:val="000000"/>
              </w:rPr>
            </w:pPr>
            <w:r w:rsidRPr="00C62090">
              <w:rPr>
                <w:color w:val="000000"/>
              </w:rPr>
              <w:t>22:7</w:t>
            </w:r>
          </w:p>
        </w:tc>
      </w:tr>
      <w:tr w:rsidR="009A5EB2" w:rsidRPr="00C62090" w14:paraId="000A47D2" w14:textId="77777777" w:rsidTr="002464E1">
        <w:trPr>
          <w:trHeight w:val="212"/>
          <w:jc w:val="center"/>
        </w:trPr>
        <w:tc>
          <w:tcPr>
            <w:tcW w:w="4171" w:type="dxa"/>
            <w:tcBorders>
              <w:top w:val="nil"/>
              <w:left w:val="nil"/>
              <w:bottom w:val="nil"/>
              <w:right w:val="nil"/>
            </w:tcBorders>
            <w:shd w:val="clear" w:color="auto" w:fill="auto"/>
            <w:noWrap/>
            <w:vAlign w:val="center"/>
            <w:hideMark/>
          </w:tcPr>
          <w:p w14:paraId="3AEC13DF" w14:textId="77777777" w:rsidR="009A5EB2" w:rsidRPr="00C62090" w:rsidRDefault="009A5EB2" w:rsidP="002464E1">
            <w:pPr>
              <w:jc w:val="center"/>
            </w:pPr>
          </w:p>
        </w:tc>
        <w:tc>
          <w:tcPr>
            <w:tcW w:w="1441" w:type="dxa"/>
            <w:tcBorders>
              <w:top w:val="nil"/>
              <w:left w:val="nil"/>
              <w:bottom w:val="nil"/>
              <w:right w:val="nil"/>
            </w:tcBorders>
            <w:shd w:val="clear" w:color="auto" w:fill="auto"/>
            <w:noWrap/>
            <w:vAlign w:val="center"/>
            <w:hideMark/>
          </w:tcPr>
          <w:p w14:paraId="0DC32735" w14:textId="77777777" w:rsidR="009A5EB2" w:rsidRPr="00C62090" w:rsidRDefault="009A5EB2" w:rsidP="002464E1"/>
        </w:tc>
        <w:tc>
          <w:tcPr>
            <w:tcW w:w="1321" w:type="dxa"/>
            <w:tcBorders>
              <w:top w:val="nil"/>
              <w:left w:val="nil"/>
              <w:bottom w:val="nil"/>
              <w:right w:val="nil"/>
            </w:tcBorders>
            <w:shd w:val="clear" w:color="auto" w:fill="auto"/>
            <w:vAlign w:val="center"/>
            <w:hideMark/>
          </w:tcPr>
          <w:p w14:paraId="12C3E3E3" w14:textId="77777777" w:rsidR="009A5EB2" w:rsidRPr="00C62090" w:rsidRDefault="009A5EB2" w:rsidP="002464E1">
            <w:pPr>
              <w:jc w:val="center"/>
            </w:pPr>
          </w:p>
        </w:tc>
      </w:tr>
      <w:tr w:rsidR="009A5EB2" w:rsidRPr="00C62090" w14:paraId="4ACA0F6C" w14:textId="77777777" w:rsidTr="002464E1">
        <w:trPr>
          <w:trHeight w:val="309"/>
          <w:jc w:val="center"/>
        </w:trPr>
        <w:tc>
          <w:tcPr>
            <w:tcW w:w="4171" w:type="dxa"/>
            <w:tcBorders>
              <w:top w:val="nil"/>
              <w:left w:val="nil"/>
              <w:bottom w:val="nil"/>
              <w:right w:val="nil"/>
            </w:tcBorders>
            <w:shd w:val="clear" w:color="auto" w:fill="auto"/>
            <w:noWrap/>
            <w:vAlign w:val="center"/>
            <w:hideMark/>
          </w:tcPr>
          <w:p w14:paraId="2571FA4A" w14:textId="77777777" w:rsidR="009A5EB2" w:rsidRPr="00C62090" w:rsidRDefault="009A5EB2" w:rsidP="002464E1">
            <w:pPr>
              <w:rPr>
                <w:color w:val="000000"/>
              </w:rPr>
            </w:pPr>
            <w:r w:rsidRPr="00C62090">
              <w:rPr>
                <w:color w:val="000000"/>
              </w:rPr>
              <w:t>Diabetes Mellitus Type II</w:t>
            </w:r>
          </w:p>
        </w:tc>
        <w:tc>
          <w:tcPr>
            <w:tcW w:w="1441" w:type="dxa"/>
            <w:tcBorders>
              <w:top w:val="nil"/>
              <w:left w:val="nil"/>
              <w:bottom w:val="nil"/>
              <w:right w:val="nil"/>
            </w:tcBorders>
            <w:shd w:val="clear" w:color="auto" w:fill="auto"/>
            <w:noWrap/>
            <w:vAlign w:val="center"/>
            <w:hideMark/>
          </w:tcPr>
          <w:p w14:paraId="209BA8CD" w14:textId="77777777" w:rsidR="009A5EB2" w:rsidRPr="00C62090" w:rsidRDefault="009A5EB2" w:rsidP="002464E1">
            <w:pPr>
              <w:jc w:val="center"/>
              <w:rPr>
                <w:color w:val="000000"/>
              </w:rPr>
            </w:pPr>
            <w:r w:rsidRPr="00C62090">
              <w:rPr>
                <w:color w:val="000000"/>
              </w:rPr>
              <w:t>0</w:t>
            </w:r>
          </w:p>
        </w:tc>
        <w:tc>
          <w:tcPr>
            <w:tcW w:w="1321" w:type="dxa"/>
            <w:tcBorders>
              <w:top w:val="nil"/>
              <w:left w:val="nil"/>
              <w:bottom w:val="nil"/>
              <w:right w:val="nil"/>
            </w:tcBorders>
            <w:shd w:val="clear" w:color="auto" w:fill="auto"/>
            <w:vAlign w:val="center"/>
            <w:hideMark/>
          </w:tcPr>
          <w:p w14:paraId="0EA77F44" w14:textId="77777777" w:rsidR="009A5EB2" w:rsidRPr="00C62090" w:rsidRDefault="009A5EB2" w:rsidP="002464E1">
            <w:pPr>
              <w:jc w:val="center"/>
              <w:rPr>
                <w:color w:val="000000"/>
              </w:rPr>
            </w:pPr>
            <w:r w:rsidRPr="00C62090">
              <w:rPr>
                <w:color w:val="000000"/>
              </w:rPr>
              <w:t>23</w:t>
            </w:r>
          </w:p>
        </w:tc>
      </w:tr>
      <w:tr w:rsidR="009A5EB2" w:rsidRPr="00C62090" w14:paraId="1E0437D8" w14:textId="77777777" w:rsidTr="002464E1">
        <w:trPr>
          <w:trHeight w:val="193"/>
          <w:jc w:val="center"/>
        </w:trPr>
        <w:tc>
          <w:tcPr>
            <w:tcW w:w="4171" w:type="dxa"/>
            <w:tcBorders>
              <w:top w:val="nil"/>
              <w:left w:val="nil"/>
              <w:bottom w:val="nil"/>
              <w:right w:val="nil"/>
            </w:tcBorders>
            <w:shd w:val="clear" w:color="auto" w:fill="auto"/>
            <w:noWrap/>
            <w:vAlign w:val="center"/>
            <w:hideMark/>
          </w:tcPr>
          <w:p w14:paraId="44BE7328" w14:textId="77777777" w:rsidR="009A5EB2" w:rsidRPr="00C62090" w:rsidRDefault="009A5EB2" w:rsidP="002464E1">
            <w:pPr>
              <w:jc w:val="center"/>
            </w:pPr>
          </w:p>
        </w:tc>
        <w:tc>
          <w:tcPr>
            <w:tcW w:w="1441" w:type="dxa"/>
            <w:tcBorders>
              <w:top w:val="nil"/>
              <w:left w:val="nil"/>
              <w:bottom w:val="nil"/>
              <w:right w:val="nil"/>
            </w:tcBorders>
            <w:shd w:val="clear" w:color="auto" w:fill="auto"/>
            <w:noWrap/>
            <w:vAlign w:val="center"/>
            <w:hideMark/>
          </w:tcPr>
          <w:p w14:paraId="5954A5F6" w14:textId="77777777" w:rsidR="009A5EB2" w:rsidRPr="00C62090" w:rsidRDefault="009A5EB2" w:rsidP="002464E1"/>
        </w:tc>
        <w:tc>
          <w:tcPr>
            <w:tcW w:w="1321" w:type="dxa"/>
            <w:tcBorders>
              <w:top w:val="nil"/>
              <w:left w:val="nil"/>
              <w:bottom w:val="nil"/>
              <w:right w:val="nil"/>
            </w:tcBorders>
            <w:shd w:val="clear" w:color="auto" w:fill="auto"/>
            <w:vAlign w:val="center"/>
            <w:hideMark/>
          </w:tcPr>
          <w:p w14:paraId="1F6FC5CE" w14:textId="77777777" w:rsidR="009A5EB2" w:rsidRPr="00C62090" w:rsidRDefault="009A5EB2" w:rsidP="002464E1">
            <w:pPr>
              <w:jc w:val="center"/>
            </w:pPr>
          </w:p>
        </w:tc>
      </w:tr>
      <w:tr w:rsidR="009A5EB2" w:rsidRPr="00C62090" w14:paraId="7610D61D" w14:textId="77777777" w:rsidTr="002464E1">
        <w:trPr>
          <w:trHeight w:val="309"/>
          <w:jc w:val="center"/>
        </w:trPr>
        <w:tc>
          <w:tcPr>
            <w:tcW w:w="4171" w:type="dxa"/>
            <w:tcBorders>
              <w:top w:val="nil"/>
              <w:left w:val="nil"/>
              <w:bottom w:val="nil"/>
              <w:right w:val="nil"/>
            </w:tcBorders>
            <w:shd w:val="clear" w:color="auto" w:fill="auto"/>
            <w:noWrap/>
            <w:vAlign w:val="center"/>
            <w:hideMark/>
          </w:tcPr>
          <w:p w14:paraId="22DF224D" w14:textId="77777777" w:rsidR="009A5EB2" w:rsidRPr="00C62090" w:rsidRDefault="009A5EB2" w:rsidP="002464E1">
            <w:pPr>
              <w:rPr>
                <w:color w:val="000000"/>
                <w:u w:val="single"/>
              </w:rPr>
            </w:pPr>
            <w:r w:rsidRPr="00C62090">
              <w:rPr>
                <w:color w:val="000000"/>
                <w:u w:val="single"/>
              </w:rPr>
              <w:t>Laboratory and clinical parameters</w:t>
            </w:r>
          </w:p>
        </w:tc>
        <w:tc>
          <w:tcPr>
            <w:tcW w:w="1441" w:type="dxa"/>
            <w:tcBorders>
              <w:top w:val="nil"/>
              <w:left w:val="nil"/>
              <w:bottom w:val="nil"/>
              <w:right w:val="nil"/>
            </w:tcBorders>
            <w:shd w:val="clear" w:color="auto" w:fill="auto"/>
            <w:noWrap/>
            <w:vAlign w:val="center"/>
            <w:hideMark/>
          </w:tcPr>
          <w:p w14:paraId="6533ACBA" w14:textId="77777777" w:rsidR="009A5EB2" w:rsidRPr="00C62090" w:rsidRDefault="009A5EB2" w:rsidP="002464E1">
            <w:pPr>
              <w:rPr>
                <w:color w:val="000000"/>
                <w:u w:val="single"/>
              </w:rPr>
            </w:pPr>
          </w:p>
        </w:tc>
        <w:tc>
          <w:tcPr>
            <w:tcW w:w="1321" w:type="dxa"/>
            <w:tcBorders>
              <w:top w:val="nil"/>
              <w:left w:val="nil"/>
              <w:bottom w:val="nil"/>
              <w:right w:val="nil"/>
            </w:tcBorders>
            <w:shd w:val="clear" w:color="auto" w:fill="auto"/>
            <w:vAlign w:val="center"/>
            <w:hideMark/>
          </w:tcPr>
          <w:p w14:paraId="0A7643B9" w14:textId="77777777" w:rsidR="009A5EB2" w:rsidRPr="00C62090" w:rsidRDefault="009A5EB2" w:rsidP="002464E1">
            <w:pPr>
              <w:jc w:val="center"/>
            </w:pPr>
          </w:p>
        </w:tc>
      </w:tr>
      <w:tr w:rsidR="009A5EB2" w:rsidRPr="00C62090" w14:paraId="3BE43E37" w14:textId="77777777" w:rsidTr="002464E1">
        <w:trPr>
          <w:trHeight w:val="309"/>
          <w:jc w:val="center"/>
        </w:trPr>
        <w:tc>
          <w:tcPr>
            <w:tcW w:w="4171" w:type="dxa"/>
            <w:tcBorders>
              <w:top w:val="nil"/>
              <w:left w:val="nil"/>
              <w:bottom w:val="nil"/>
              <w:right w:val="nil"/>
            </w:tcBorders>
            <w:shd w:val="clear" w:color="auto" w:fill="auto"/>
            <w:noWrap/>
            <w:vAlign w:val="center"/>
            <w:hideMark/>
          </w:tcPr>
          <w:p w14:paraId="7EF3026E" w14:textId="77777777" w:rsidR="009A5EB2" w:rsidRDefault="009A5EB2" w:rsidP="002464E1">
            <w:pPr>
              <w:ind w:firstLineChars="400" w:firstLine="960"/>
              <w:rPr>
                <w:color w:val="000000"/>
              </w:rPr>
            </w:pPr>
            <w:r>
              <w:rPr>
                <w:color w:val="000000"/>
              </w:rPr>
              <w:t>MELD score</w:t>
            </w:r>
          </w:p>
          <w:p w14:paraId="4BB12561" w14:textId="77777777" w:rsidR="009A5EB2" w:rsidRPr="00C62090" w:rsidRDefault="009A5EB2" w:rsidP="002464E1">
            <w:pPr>
              <w:ind w:firstLineChars="400" w:firstLine="960"/>
              <w:rPr>
                <w:color w:val="000000"/>
              </w:rPr>
            </w:pPr>
            <w:r w:rsidRPr="00C62090">
              <w:rPr>
                <w:color w:val="000000"/>
              </w:rPr>
              <w:t>Albumin</w:t>
            </w:r>
          </w:p>
        </w:tc>
        <w:tc>
          <w:tcPr>
            <w:tcW w:w="1441" w:type="dxa"/>
            <w:tcBorders>
              <w:top w:val="nil"/>
              <w:left w:val="nil"/>
              <w:bottom w:val="nil"/>
              <w:right w:val="nil"/>
            </w:tcBorders>
            <w:shd w:val="clear" w:color="auto" w:fill="auto"/>
            <w:noWrap/>
            <w:vAlign w:val="center"/>
            <w:hideMark/>
          </w:tcPr>
          <w:p w14:paraId="65F3D7F9" w14:textId="77777777" w:rsidR="009A5EB2" w:rsidRDefault="009A5EB2" w:rsidP="002464E1">
            <w:pPr>
              <w:jc w:val="center"/>
              <w:rPr>
                <w:color w:val="000000"/>
              </w:rPr>
            </w:pPr>
            <w:r>
              <w:rPr>
                <w:color w:val="000000"/>
              </w:rPr>
              <w:t>N/A</w:t>
            </w:r>
          </w:p>
          <w:p w14:paraId="56B14E36" w14:textId="77777777" w:rsidR="009A5EB2" w:rsidRPr="00C62090" w:rsidRDefault="009A5EB2" w:rsidP="002464E1">
            <w:pPr>
              <w:jc w:val="center"/>
              <w:rPr>
                <w:color w:val="000000"/>
              </w:rPr>
            </w:pPr>
            <w:r w:rsidRPr="00C62090">
              <w:rPr>
                <w:color w:val="000000"/>
              </w:rPr>
              <w:t>N/A</w:t>
            </w:r>
          </w:p>
        </w:tc>
        <w:tc>
          <w:tcPr>
            <w:tcW w:w="1321" w:type="dxa"/>
            <w:tcBorders>
              <w:top w:val="nil"/>
              <w:left w:val="nil"/>
              <w:bottom w:val="nil"/>
              <w:right w:val="nil"/>
            </w:tcBorders>
            <w:shd w:val="clear" w:color="auto" w:fill="auto"/>
            <w:vAlign w:val="center"/>
            <w:hideMark/>
          </w:tcPr>
          <w:p w14:paraId="6B1256E4" w14:textId="77777777" w:rsidR="009A5EB2" w:rsidRDefault="009A5EB2" w:rsidP="002464E1">
            <w:pPr>
              <w:jc w:val="center"/>
              <w:rPr>
                <w:color w:val="000000"/>
              </w:rPr>
            </w:pPr>
            <w:r>
              <w:rPr>
                <w:color w:val="000000"/>
              </w:rPr>
              <w:t>9.87</w:t>
            </w:r>
            <w:r w:rsidRPr="00C62090">
              <w:rPr>
                <w:color w:val="000000"/>
              </w:rPr>
              <w:t>±</w:t>
            </w:r>
            <w:r>
              <w:rPr>
                <w:color w:val="000000"/>
              </w:rPr>
              <w:t>4.06</w:t>
            </w:r>
          </w:p>
          <w:p w14:paraId="399C4A89" w14:textId="77777777" w:rsidR="009A5EB2" w:rsidRPr="00C62090" w:rsidRDefault="009A5EB2" w:rsidP="002464E1">
            <w:pPr>
              <w:jc w:val="center"/>
              <w:rPr>
                <w:color w:val="000000"/>
              </w:rPr>
            </w:pPr>
            <w:r w:rsidRPr="00C62090">
              <w:rPr>
                <w:color w:val="000000"/>
              </w:rPr>
              <w:t>3.8±0.1</w:t>
            </w:r>
          </w:p>
        </w:tc>
      </w:tr>
      <w:tr w:rsidR="009A5EB2" w:rsidRPr="00C62090" w14:paraId="6126B27D" w14:textId="77777777" w:rsidTr="002464E1">
        <w:trPr>
          <w:trHeight w:val="309"/>
          <w:jc w:val="center"/>
        </w:trPr>
        <w:tc>
          <w:tcPr>
            <w:tcW w:w="4171" w:type="dxa"/>
            <w:tcBorders>
              <w:top w:val="nil"/>
              <w:left w:val="nil"/>
              <w:bottom w:val="nil"/>
              <w:right w:val="nil"/>
            </w:tcBorders>
            <w:shd w:val="clear" w:color="auto" w:fill="auto"/>
            <w:noWrap/>
            <w:vAlign w:val="center"/>
            <w:hideMark/>
          </w:tcPr>
          <w:p w14:paraId="3E3392A8" w14:textId="77777777" w:rsidR="009A5EB2" w:rsidRPr="00C62090" w:rsidRDefault="009A5EB2" w:rsidP="002464E1">
            <w:pPr>
              <w:ind w:firstLineChars="400" w:firstLine="960"/>
              <w:rPr>
                <w:color w:val="000000"/>
              </w:rPr>
            </w:pPr>
            <w:proofErr w:type="spellStart"/>
            <w:r w:rsidRPr="00C62090">
              <w:rPr>
                <w:color w:val="000000"/>
              </w:rPr>
              <w:t>INR</w:t>
            </w:r>
            <w:r w:rsidRPr="00C62090">
              <w:rPr>
                <w:color w:val="000000"/>
                <w:vertAlign w:val="superscript"/>
              </w:rPr>
              <w:t>a</w:t>
            </w:r>
            <w:proofErr w:type="spellEnd"/>
          </w:p>
        </w:tc>
        <w:tc>
          <w:tcPr>
            <w:tcW w:w="1441" w:type="dxa"/>
            <w:tcBorders>
              <w:top w:val="nil"/>
              <w:left w:val="nil"/>
              <w:bottom w:val="nil"/>
              <w:right w:val="nil"/>
            </w:tcBorders>
            <w:shd w:val="clear" w:color="auto" w:fill="auto"/>
            <w:noWrap/>
            <w:vAlign w:val="center"/>
            <w:hideMark/>
          </w:tcPr>
          <w:p w14:paraId="5B8E063B" w14:textId="77777777" w:rsidR="009A5EB2" w:rsidRPr="00C62090" w:rsidRDefault="009A5EB2" w:rsidP="002464E1">
            <w:pPr>
              <w:jc w:val="center"/>
              <w:rPr>
                <w:color w:val="000000"/>
              </w:rPr>
            </w:pPr>
            <w:r w:rsidRPr="00C62090">
              <w:rPr>
                <w:color w:val="000000"/>
              </w:rPr>
              <w:t>N/A</w:t>
            </w:r>
          </w:p>
        </w:tc>
        <w:tc>
          <w:tcPr>
            <w:tcW w:w="1321" w:type="dxa"/>
            <w:tcBorders>
              <w:top w:val="nil"/>
              <w:left w:val="nil"/>
              <w:bottom w:val="nil"/>
              <w:right w:val="nil"/>
            </w:tcBorders>
            <w:shd w:val="clear" w:color="auto" w:fill="auto"/>
            <w:vAlign w:val="center"/>
            <w:hideMark/>
          </w:tcPr>
          <w:p w14:paraId="7291DF0C" w14:textId="77777777" w:rsidR="009A5EB2" w:rsidRPr="00C62090" w:rsidRDefault="009A5EB2" w:rsidP="002464E1">
            <w:pPr>
              <w:jc w:val="center"/>
              <w:rPr>
                <w:color w:val="000000"/>
              </w:rPr>
            </w:pPr>
            <w:r w:rsidRPr="00C62090">
              <w:rPr>
                <w:color w:val="000000"/>
              </w:rPr>
              <w:t>1.16±0.03</w:t>
            </w:r>
          </w:p>
        </w:tc>
      </w:tr>
      <w:tr w:rsidR="009A5EB2" w:rsidRPr="00C62090" w14:paraId="400C984B" w14:textId="77777777" w:rsidTr="002464E1">
        <w:trPr>
          <w:trHeight w:val="309"/>
          <w:jc w:val="center"/>
        </w:trPr>
        <w:tc>
          <w:tcPr>
            <w:tcW w:w="4171" w:type="dxa"/>
            <w:tcBorders>
              <w:top w:val="nil"/>
              <w:left w:val="nil"/>
              <w:bottom w:val="nil"/>
              <w:right w:val="nil"/>
            </w:tcBorders>
            <w:shd w:val="clear" w:color="auto" w:fill="auto"/>
            <w:noWrap/>
            <w:vAlign w:val="center"/>
            <w:hideMark/>
          </w:tcPr>
          <w:p w14:paraId="249A4B3D" w14:textId="77777777" w:rsidR="009A5EB2" w:rsidRPr="00C62090" w:rsidRDefault="009A5EB2" w:rsidP="002464E1">
            <w:pPr>
              <w:ind w:firstLineChars="400" w:firstLine="960"/>
              <w:rPr>
                <w:color w:val="000000"/>
              </w:rPr>
            </w:pPr>
            <w:r w:rsidRPr="00C62090">
              <w:rPr>
                <w:color w:val="000000"/>
              </w:rPr>
              <w:t>Alanine transaminase (ALT)</w:t>
            </w:r>
          </w:p>
        </w:tc>
        <w:tc>
          <w:tcPr>
            <w:tcW w:w="1441" w:type="dxa"/>
            <w:tcBorders>
              <w:top w:val="nil"/>
              <w:left w:val="nil"/>
              <w:bottom w:val="nil"/>
              <w:right w:val="nil"/>
            </w:tcBorders>
            <w:shd w:val="clear" w:color="auto" w:fill="auto"/>
            <w:noWrap/>
            <w:vAlign w:val="center"/>
            <w:hideMark/>
          </w:tcPr>
          <w:p w14:paraId="4E45373B" w14:textId="77777777" w:rsidR="009A5EB2" w:rsidRPr="00C62090" w:rsidRDefault="009A5EB2" w:rsidP="002464E1">
            <w:pPr>
              <w:jc w:val="center"/>
              <w:rPr>
                <w:color w:val="000000"/>
              </w:rPr>
            </w:pPr>
            <w:r w:rsidRPr="00C62090">
              <w:rPr>
                <w:color w:val="000000"/>
              </w:rPr>
              <w:t>N/A</w:t>
            </w:r>
          </w:p>
        </w:tc>
        <w:tc>
          <w:tcPr>
            <w:tcW w:w="1321" w:type="dxa"/>
            <w:tcBorders>
              <w:top w:val="nil"/>
              <w:left w:val="nil"/>
              <w:bottom w:val="nil"/>
              <w:right w:val="nil"/>
            </w:tcBorders>
            <w:shd w:val="clear" w:color="auto" w:fill="auto"/>
            <w:vAlign w:val="center"/>
            <w:hideMark/>
          </w:tcPr>
          <w:p w14:paraId="5064A4A1" w14:textId="77777777" w:rsidR="009A5EB2" w:rsidRPr="00C62090" w:rsidRDefault="009A5EB2" w:rsidP="002464E1">
            <w:pPr>
              <w:jc w:val="center"/>
              <w:rPr>
                <w:color w:val="000000"/>
              </w:rPr>
            </w:pPr>
            <w:r w:rsidRPr="00C62090">
              <w:rPr>
                <w:color w:val="000000"/>
              </w:rPr>
              <w:t>33.2±3.1</w:t>
            </w:r>
          </w:p>
        </w:tc>
      </w:tr>
      <w:tr w:rsidR="009A5EB2" w:rsidRPr="00C62090" w14:paraId="3DE8315A" w14:textId="77777777" w:rsidTr="002464E1">
        <w:trPr>
          <w:trHeight w:val="309"/>
          <w:jc w:val="center"/>
        </w:trPr>
        <w:tc>
          <w:tcPr>
            <w:tcW w:w="4171" w:type="dxa"/>
            <w:tcBorders>
              <w:top w:val="nil"/>
              <w:left w:val="nil"/>
              <w:bottom w:val="nil"/>
              <w:right w:val="nil"/>
            </w:tcBorders>
            <w:shd w:val="clear" w:color="auto" w:fill="auto"/>
            <w:noWrap/>
            <w:vAlign w:val="center"/>
            <w:hideMark/>
          </w:tcPr>
          <w:p w14:paraId="3E3B4CFD" w14:textId="77777777" w:rsidR="009A5EB2" w:rsidRPr="00C62090" w:rsidRDefault="009A5EB2" w:rsidP="002464E1">
            <w:pPr>
              <w:ind w:firstLineChars="400" w:firstLine="960"/>
              <w:rPr>
                <w:color w:val="000000"/>
              </w:rPr>
            </w:pPr>
            <w:r w:rsidRPr="00C62090">
              <w:rPr>
                <w:color w:val="000000"/>
              </w:rPr>
              <w:t>Aspartate transaminase (AST)</w:t>
            </w:r>
          </w:p>
        </w:tc>
        <w:tc>
          <w:tcPr>
            <w:tcW w:w="1441" w:type="dxa"/>
            <w:tcBorders>
              <w:top w:val="nil"/>
              <w:left w:val="nil"/>
              <w:bottom w:val="nil"/>
              <w:right w:val="nil"/>
            </w:tcBorders>
            <w:shd w:val="clear" w:color="auto" w:fill="auto"/>
            <w:noWrap/>
            <w:vAlign w:val="center"/>
            <w:hideMark/>
          </w:tcPr>
          <w:p w14:paraId="0405544A" w14:textId="77777777" w:rsidR="009A5EB2" w:rsidRPr="00C62090" w:rsidRDefault="009A5EB2" w:rsidP="002464E1">
            <w:pPr>
              <w:jc w:val="center"/>
              <w:rPr>
                <w:color w:val="000000"/>
              </w:rPr>
            </w:pPr>
            <w:r w:rsidRPr="00C62090">
              <w:rPr>
                <w:color w:val="000000"/>
              </w:rPr>
              <w:t>N/A</w:t>
            </w:r>
          </w:p>
        </w:tc>
        <w:tc>
          <w:tcPr>
            <w:tcW w:w="1321" w:type="dxa"/>
            <w:tcBorders>
              <w:top w:val="nil"/>
              <w:left w:val="nil"/>
              <w:bottom w:val="nil"/>
              <w:right w:val="nil"/>
            </w:tcBorders>
            <w:shd w:val="clear" w:color="auto" w:fill="auto"/>
            <w:vAlign w:val="center"/>
            <w:hideMark/>
          </w:tcPr>
          <w:p w14:paraId="5B7F4E35" w14:textId="77777777" w:rsidR="009A5EB2" w:rsidRPr="00C62090" w:rsidRDefault="009A5EB2" w:rsidP="002464E1">
            <w:pPr>
              <w:jc w:val="center"/>
              <w:rPr>
                <w:color w:val="000000"/>
              </w:rPr>
            </w:pPr>
            <w:r w:rsidRPr="00C62090">
              <w:rPr>
                <w:color w:val="000000"/>
              </w:rPr>
              <w:t>40.4±3.9</w:t>
            </w:r>
          </w:p>
        </w:tc>
      </w:tr>
      <w:tr w:rsidR="009A5EB2" w:rsidRPr="00C62090" w14:paraId="1D7E8A71" w14:textId="77777777" w:rsidTr="002464E1">
        <w:trPr>
          <w:trHeight w:val="309"/>
          <w:jc w:val="center"/>
        </w:trPr>
        <w:tc>
          <w:tcPr>
            <w:tcW w:w="4171" w:type="dxa"/>
            <w:tcBorders>
              <w:top w:val="nil"/>
              <w:left w:val="nil"/>
              <w:bottom w:val="nil"/>
              <w:right w:val="nil"/>
            </w:tcBorders>
            <w:shd w:val="clear" w:color="auto" w:fill="auto"/>
            <w:noWrap/>
            <w:vAlign w:val="center"/>
            <w:hideMark/>
          </w:tcPr>
          <w:p w14:paraId="0FBA2B55" w14:textId="77777777" w:rsidR="009A5EB2" w:rsidRPr="00C62090" w:rsidRDefault="009A5EB2" w:rsidP="002464E1">
            <w:pPr>
              <w:ind w:firstLineChars="400" w:firstLine="960"/>
              <w:rPr>
                <w:color w:val="000000"/>
              </w:rPr>
            </w:pPr>
            <w:r w:rsidRPr="00C62090">
              <w:rPr>
                <w:color w:val="000000"/>
              </w:rPr>
              <w:t>Creatinine</w:t>
            </w:r>
          </w:p>
        </w:tc>
        <w:tc>
          <w:tcPr>
            <w:tcW w:w="1441" w:type="dxa"/>
            <w:tcBorders>
              <w:top w:val="nil"/>
              <w:left w:val="nil"/>
              <w:bottom w:val="nil"/>
              <w:right w:val="nil"/>
            </w:tcBorders>
            <w:shd w:val="clear" w:color="auto" w:fill="auto"/>
            <w:noWrap/>
            <w:vAlign w:val="center"/>
            <w:hideMark/>
          </w:tcPr>
          <w:p w14:paraId="741D02FD" w14:textId="77777777" w:rsidR="009A5EB2" w:rsidRPr="00C62090" w:rsidRDefault="009A5EB2" w:rsidP="002464E1">
            <w:pPr>
              <w:jc w:val="center"/>
              <w:rPr>
                <w:color w:val="000000"/>
              </w:rPr>
            </w:pPr>
            <w:r w:rsidRPr="00C62090">
              <w:rPr>
                <w:color w:val="000000"/>
              </w:rPr>
              <w:t>N/A</w:t>
            </w:r>
          </w:p>
        </w:tc>
        <w:tc>
          <w:tcPr>
            <w:tcW w:w="1321" w:type="dxa"/>
            <w:tcBorders>
              <w:top w:val="nil"/>
              <w:left w:val="nil"/>
              <w:bottom w:val="nil"/>
              <w:right w:val="nil"/>
            </w:tcBorders>
            <w:shd w:val="clear" w:color="auto" w:fill="auto"/>
            <w:vAlign w:val="center"/>
            <w:hideMark/>
          </w:tcPr>
          <w:p w14:paraId="18089D12" w14:textId="77777777" w:rsidR="009A5EB2" w:rsidRPr="00C62090" w:rsidRDefault="009A5EB2" w:rsidP="002464E1">
            <w:pPr>
              <w:jc w:val="center"/>
              <w:rPr>
                <w:color w:val="000000"/>
              </w:rPr>
            </w:pPr>
            <w:r w:rsidRPr="00C62090">
              <w:rPr>
                <w:color w:val="000000"/>
              </w:rPr>
              <w:t>0.87±0.08</w:t>
            </w:r>
          </w:p>
        </w:tc>
      </w:tr>
      <w:tr w:rsidR="009A5EB2" w:rsidRPr="00C62090" w14:paraId="4FAB7604" w14:textId="77777777" w:rsidTr="002464E1">
        <w:trPr>
          <w:trHeight w:val="328"/>
          <w:jc w:val="center"/>
        </w:trPr>
        <w:tc>
          <w:tcPr>
            <w:tcW w:w="4171" w:type="dxa"/>
            <w:tcBorders>
              <w:top w:val="nil"/>
              <w:left w:val="nil"/>
              <w:bottom w:val="single" w:sz="4" w:space="0" w:color="auto"/>
              <w:right w:val="nil"/>
            </w:tcBorders>
            <w:shd w:val="clear" w:color="auto" w:fill="auto"/>
            <w:noWrap/>
            <w:vAlign w:val="center"/>
            <w:hideMark/>
          </w:tcPr>
          <w:p w14:paraId="1A91CECB" w14:textId="77777777" w:rsidR="009A5EB2" w:rsidRPr="00C62090" w:rsidRDefault="009A5EB2" w:rsidP="002464E1">
            <w:pPr>
              <w:ind w:firstLineChars="400" w:firstLine="960"/>
              <w:rPr>
                <w:color w:val="000000"/>
              </w:rPr>
            </w:pPr>
            <w:r w:rsidRPr="00C62090">
              <w:rPr>
                <w:color w:val="000000"/>
              </w:rPr>
              <w:t>Sodium</w:t>
            </w:r>
          </w:p>
        </w:tc>
        <w:tc>
          <w:tcPr>
            <w:tcW w:w="1441" w:type="dxa"/>
            <w:tcBorders>
              <w:top w:val="nil"/>
              <w:left w:val="nil"/>
              <w:bottom w:val="single" w:sz="4" w:space="0" w:color="auto"/>
              <w:right w:val="nil"/>
            </w:tcBorders>
            <w:shd w:val="clear" w:color="auto" w:fill="auto"/>
            <w:noWrap/>
            <w:vAlign w:val="center"/>
            <w:hideMark/>
          </w:tcPr>
          <w:p w14:paraId="66B70EFF" w14:textId="77777777" w:rsidR="009A5EB2" w:rsidRPr="00C62090" w:rsidRDefault="009A5EB2" w:rsidP="002464E1">
            <w:pPr>
              <w:jc w:val="center"/>
              <w:rPr>
                <w:color w:val="000000"/>
              </w:rPr>
            </w:pPr>
            <w:r w:rsidRPr="00C62090">
              <w:rPr>
                <w:color w:val="000000"/>
              </w:rPr>
              <w:t>N/A</w:t>
            </w:r>
          </w:p>
        </w:tc>
        <w:tc>
          <w:tcPr>
            <w:tcW w:w="1321" w:type="dxa"/>
            <w:tcBorders>
              <w:top w:val="nil"/>
              <w:left w:val="nil"/>
              <w:bottom w:val="single" w:sz="4" w:space="0" w:color="auto"/>
              <w:right w:val="nil"/>
            </w:tcBorders>
            <w:shd w:val="clear" w:color="auto" w:fill="auto"/>
            <w:vAlign w:val="center"/>
            <w:hideMark/>
          </w:tcPr>
          <w:p w14:paraId="17C730E5" w14:textId="77777777" w:rsidR="009A5EB2" w:rsidRPr="00C62090" w:rsidRDefault="009A5EB2" w:rsidP="002464E1">
            <w:pPr>
              <w:jc w:val="center"/>
              <w:rPr>
                <w:color w:val="000000"/>
              </w:rPr>
            </w:pPr>
            <w:r w:rsidRPr="00C62090">
              <w:rPr>
                <w:color w:val="000000"/>
              </w:rPr>
              <w:t>139.5±0.65</w:t>
            </w:r>
          </w:p>
        </w:tc>
      </w:tr>
    </w:tbl>
    <w:p w14:paraId="7FDB5376" w14:textId="77777777" w:rsidR="009A5EB2" w:rsidRPr="00C62090" w:rsidRDefault="009A5EB2" w:rsidP="009A5EB2">
      <w:pPr>
        <w:ind w:left="720" w:firstLine="720"/>
        <w:rPr>
          <w:color w:val="2D3139"/>
          <w:shd w:val="clear" w:color="auto" w:fill="FFFFFF"/>
        </w:rPr>
        <w:sectPr w:rsidR="009A5EB2" w:rsidRPr="00C62090" w:rsidSect="00DA0A17">
          <w:footerReference w:type="even" r:id="rId9"/>
          <w:footerReference w:type="default" r:id="rId10"/>
          <w:pgSz w:w="12240" w:h="15840"/>
          <w:pgMar w:top="1440" w:right="1440" w:bottom="1440" w:left="1440" w:header="720" w:footer="720" w:gutter="0"/>
          <w:cols w:space="720"/>
          <w:docGrid w:linePitch="360"/>
        </w:sectPr>
      </w:pPr>
      <w:r w:rsidRPr="00C62090">
        <w:rPr>
          <w:color w:val="000000"/>
          <w:vertAlign w:val="superscript"/>
        </w:rPr>
        <w:t xml:space="preserve">a </w:t>
      </w:r>
      <w:r w:rsidRPr="00C62090">
        <w:rPr>
          <w:color w:val="000000"/>
        </w:rPr>
        <w:t>INR: international normalized ratio</w:t>
      </w:r>
    </w:p>
    <w:p w14:paraId="1C12D9AA" w14:textId="674F4AE5" w:rsidR="00E46963" w:rsidRPr="00C62090" w:rsidRDefault="00E46963" w:rsidP="00E46963">
      <w:r w:rsidRPr="000A2BB8">
        <w:lastRenderedPageBreak/>
        <w:t>Figure</w:t>
      </w:r>
      <w:r w:rsidR="004970D6">
        <w:t xml:space="preserve"> </w:t>
      </w:r>
      <w:r w:rsidRPr="000A2BB8">
        <w:t xml:space="preserve">1: Sample 3D T1 FSGPR axial view of </w:t>
      </w:r>
      <w:r w:rsidR="00AF75C1" w:rsidRPr="000A2BB8">
        <w:t>c</w:t>
      </w:r>
      <w:r w:rsidRPr="000A2BB8">
        <w:t xml:space="preserve">ontrol and </w:t>
      </w:r>
      <w:r w:rsidR="00341068" w:rsidRPr="000A2BB8">
        <w:t xml:space="preserve">cirrhosis </w:t>
      </w:r>
      <w:r w:rsidRPr="000A2BB8">
        <w:t xml:space="preserve">subjects </w:t>
      </w:r>
      <w:r w:rsidR="003E0EEA" w:rsidRPr="000A2BB8">
        <w:t xml:space="preserve">after </w:t>
      </w:r>
      <w:r w:rsidR="00C1699D">
        <w:t>FreeSurfer</w:t>
      </w:r>
      <w:r w:rsidR="003E0EEA" w:rsidRPr="000A2BB8">
        <w:t xml:space="preserve"> image intensity normalization</w:t>
      </w:r>
      <w:r w:rsidRPr="000A2BB8">
        <w:t>.</w:t>
      </w:r>
    </w:p>
    <w:p w14:paraId="033B2159" w14:textId="77777777" w:rsidR="00E46963" w:rsidRPr="00C62090" w:rsidRDefault="00E46963" w:rsidP="00E46963"/>
    <w:p w14:paraId="4BAAED16" w14:textId="131265F0" w:rsidR="009B32E7" w:rsidRPr="00C62090" w:rsidRDefault="000A2BB8">
      <w:pPr>
        <w:sectPr w:rsidR="009B32E7" w:rsidRPr="00C62090" w:rsidSect="00606362">
          <w:pgSz w:w="12240" w:h="15840"/>
          <w:pgMar w:top="1440" w:right="1440" w:bottom="1440" w:left="1440" w:header="720" w:footer="720" w:gutter="0"/>
          <w:cols w:space="720"/>
          <w:docGrid w:linePitch="360"/>
        </w:sectPr>
      </w:pPr>
      <w:r>
        <w:t xml:space="preserve">                     </w:t>
      </w:r>
      <w:r>
        <w:rPr>
          <w:noProof/>
        </w:rPr>
        <w:drawing>
          <wp:inline distT="0" distB="0" distL="0" distR="0" wp14:anchorId="002114B9" wp14:editId="1573DB67">
            <wp:extent cx="5943600" cy="2645410"/>
            <wp:effectExtent l="0" t="0" r="0" b="0"/>
            <wp:docPr id="8" name="Picture 8" descr="A picture containing object,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12-13 at 4.23.14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645410"/>
                    </a:xfrm>
                    <a:prstGeom prst="rect">
                      <a:avLst/>
                    </a:prstGeom>
                  </pic:spPr>
                </pic:pic>
              </a:graphicData>
            </a:graphic>
          </wp:inline>
        </w:drawing>
      </w:r>
    </w:p>
    <w:p w14:paraId="683C71C9" w14:textId="7AA589B2" w:rsidR="00DA1D14" w:rsidRPr="00C62090" w:rsidRDefault="00D67954" w:rsidP="00AB2A30">
      <w:r w:rsidRPr="00C62090">
        <w:lastRenderedPageBreak/>
        <w:t xml:space="preserve">Figure </w:t>
      </w:r>
      <w:r w:rsidR="0032563E" w:rsidRPr="00C62090">
        <w:t>2</w:t>
      </w:r>
      <w:r w:rsidRPr="00C62090">
        <w:t xml:space="preserve">: </w:t>
      </w:r>
      <w:r w:rsidR="000C2638" w:rsidRPr="00C62090">
        <w:t xml:space="preserve">Normalized </w:t>
      </w:r>
      <w:r w:rsidRPr="00C62090">
        <w:t xml:space="preserve">T1 </w:t>
      </w:r>
      <w:r w:rsidR="000C2638" w:rsidRPr="00C62090">
        <w:t>SI</w:t>
      </w:r>
      <w:r w:rsidRPr="00C62090">
        <w:t xml:space="preserve"> </w:t>
      </w:r>
      <w:r w:rsidR="000C2638" w:rsidRPr="00C62090">
        <w:t>of</w:t>
      </w:r>
      <w:r w:rsidRPr="00C62090">
        <w:t xml:space="preserve"> globus pallidus </w:t>
      </w:r>
      <w:r w:rsidR="000C2638" w:rsidRPr="00C62090">
        <w:t xml:space="preserve">and putamen </w:t>
      </w:r>
      <w:r w:rsidRPr="00C62090">
        <w:t xml:space="preserve">with respect to </w:t>
      </w:r>
      <w:r w:rsidR="000C2638" w:rsidRPr="00C62090">
        <w:t xml:space="preserve">cerebral white matter and </w:t>
      </w:r>
      <w:r w:rsidRPr="00C62090">
        <w:t>brainstem</w:t>
      </w:r>
      <w:r w:rsidR="0037276A" w:rsidRPr="00C62090">
        <w:t xml:space="preserve"> after adjusted for false discover rat</w:t>
      </w:r>
      <w:r w:rsidR="00DA1D14" w:rsidRPr="00C62090">
        <w:t>e</w:t>
      </w:r>
      <w:r w:rsidR="004970D6">
        <w:t>.</w:t>
      </w:r>
    </w:p>
    <w:p w14:paraId="6953BC86" w14:textId="77777777" w:rsidR="00DA1D14" w:rsidRPr="00C62090" w:rsidRDefault="00DA1D14" w:rsidP="00AB2A30"/>
    <w:p w14:paraId="6974528D" w14:textId="6D5EC870" w:rsidR="004D6C37" w:rsidRPr="00C62090" w:rsidRDefault="00DA1D14" w:rsidP="00DA1D14">
      <w:pPr>
        <w:jc w:val="center"/>
        <w:sectPr w:rsidR="004D6C37" w:rsidRPr="00C62090" w:rsidSect="006511A4">
          <w:pgSz w:w="15840" w:h="12240" w:orient="landscape"/>
          <w:pgMar w:top="720" w:right="720" w:bottom="720" w:left="720" w:header="720" w:footer="720" w:gutter="0"/>
          <w:cols w:space="720"/>
          <w:docGrid w:linePitch="360"/>
        </w:sectPr>
      </w:pPr>
      <w:r w:rsidRPr="00C62090">
        <w:rPr>
          <w:noProof/>
        </w:rPr>
        <w:drawing>
          <wp:inline distT="0" distB="0" distL="0" distR="0" wp14:anchorId="76300A74" wp14:editId="7F3D4A78">
            <wp:extent cx="5990913" cy="5151422"/>
            <wp:effectExtent l="0" t="0" r="3810" b="508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_ratio_H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13077" cy="5170480"/>
                    </a:xfrm>
                    <a:prstGeom prst="rect">
                      <a:avLst/>
                    </a:prstGeom>
                  </pic:spPr>
                </pic:pic>
              </a:graphicData>
            </a:graphic>
          </wp:inline>
        </w:drawing>
      </w:r>
    </w:p>
    <w:p w14:paraId="288EBD40" w14:textId="7F51B549" w:rsidR="00D67954" w:rsidRPr="00C62090" w:rsidRDefault="00D67954" w:rsidP="00AB2A30">
      <w:r w:rsidRPr="00C62090">
        <w:lastRenderedPageBreak/>
        <w:t xml:space="preserve">Figure </w:t>
      </w:r>
      <w:r w:rsidR="0032563E" w:rsidRPr="00C62090">
        <w:t>3</w:t>
      </w:r>
      <w:r w:rsidRPr="00C62090">
        <w:t xml:space="preserve">: </w:t>
      </w:r>
      <w:r w:rsidR="00A40D70" w:rsidRPr="00C62090">
        <w:t xml:space="preserve">Signal intensity without normalization from </w:t>
      </w:r>
      <w:r w:rsidR="00DA1D14" w:rsidRPr="00C62090">
        <w:t>four</w:t>
      </w:r>
      <w:r w:rsidR="00A40D70" w:rsidRPr="00C62090">
        <w:t xml:space="preserve"> regions of interest: putamen (A), globus pallidus (B), </w:t>
      </w:r>
      <w:r w:rsidR="000C2638" w:rsidRPr="00C62090">
        <w:t>cerebral</w:t>
      </w:r>
      <w:r w:rsidR="00A40D70" w:rsidRPr="00C62090">
        <w:t xml:space="preserve"> white matter (</w:t>
      </w:r>
      <w:r w:rsidR="00DA1D14" w:rsidRPr="00C62090">
        <w:t>C</w:t>
      </w:r>
      <w:r w:rsidR="00A40D70" w:rsidRPr="00C62090">
        <w:t>), and brainstem (</w:t>
      </w:r>
      <w:r w:rsidR="00DA1D14" w:rsidRPr="00C62090">
        <w:t>D</w:t>
      </w:r>
      <w:r w:rsidR="00E46963" w:rsidRPr="00C62090">
        <w:t>).</w:t>
      </w:r>
      <w:r w:rsidR="00D4408B" w:rsidRPr="00C62090">
        <w:t xml:space="preserve"> </w:t>
      </w:r>
      <w:r w:rsidR="00DA1D14" w:rsidRPr="00C62090">
        <w:t>p-</w:t>
      </w:r>
      <w:r w:rsidR="00D4408B" w:rsidRPr="00C62090">
        <w:t xml:space="preserve">values </w:t>
      </w:r>
      <w:r w:rsidR="0037276A" w:rsidRPr="00C62090">
        <w:t>adjusted for false discover rate</w:t>
      </w:r>
      <w:r w:rsidR="00A40D70" w:rsidRPr="00C62090">
        <w:t xml:space="preserve">. </w:t>
      </w:r>
    </w:p>
    <w:p w14:paraId="7CA49D90" w14:textId="77777777" w:rsidR="00DA1D14" w:rsidRPr="00C62090" w:rsidRDefault="00DA1D14" w:rsidP="00AB2A30"/>
    <w:p w14:paraId="70ABE920" w14:textId="77777777" w:rsidR="00E46963" w:rsidRPr="00C62090" w:rsidRDefault="00E46963" w:rsidP="00AB2A30"/>
    <w:p w14:paraId="788CDD19" w14:textId="351DE11C" w:rsidR="00E46963" w:rsidRPr="00C62090" w:rsidRDefault="00E46963" w:rsidP="00E46963">
      <w:pPr>
        <w:jc w:val="center"/>
        <w:sectPr w:rsidR="00E46963" w:rsidRPr="00C62090" w:rsidSect="00701B90">
          <w:pgSz w:w="15840" w:h="12240" w:orient="landscape"/>
          <w:pgMar w:top="720" w:right="720" w:bottom="720" w:left="720" w:header="720" w:footer="720" w:gutter="0"/>
          <w:cols w:space="720"/>
          <w:docGrid w:linePitch="360"/>
        </w:sectPr>
      </w:pPr>
      <w:r w:rsidRPr="00C62090">
        <w:rPr>
          <w:noProof/>
        </w:rPr>
        <w:drawing>
          <wp:inline distT="0" distB="0" distL="0" distR="0" wp14:anchorId="5651B5E7" wp14:editId="63905842">
            <wp:extent cx="6998088" cy="5531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ASNR2020.jpg"/>
                    <pic:cNvPicPr/>
                  </pic:nvPicPr>
                  <pic:blipFill rotWithShape="1">
                    <a:blip r:embed="rId13" cstate="print">
                      <a:extLst>
                        <a:ext uri="{28A0092B-C50C-407E-A947-70E740481C1C}">
                          <a14:useLocalDpi xmlns:a14="http://schemas.microsoft.com/office/drawing/2010/main" val="0"/>
                        </a:ext>
                      </a:extLst>
                    </a:blip>
                    <a:srcRect l="4332" b="13406"/>
                    <a:stretch/>
                  </pic:blipFill>
                  <pic:spPr bwMode="auto">
                    <a:xfrm>
                      <a:off x="0" y="0"/>
                      <a:ext cx="6998318" cy="5531667"/>
                    </a:xfrm>
                    <a:prstGeom prst="rect">
                      <a:avLst/>
                    </a:prstGeom>
                    <a:ln>
                      <a:noFill/>
                    </a:ln>
                    <a:extLst>
                      <a:ext uri="{53640926-AAD7-44D8-BBD7-CCE9431645EC}">
                        <a14:shadowObscured xmlns:a14="http://schemas.microsoft.com/office/drawing/2010/main"/>
                      </a:ext>
                    </a:extLst>
                  </pic:spPr>
                </pic:pic>
              </a:graphicData>
            </a:graphic>
          </wp:inline>
        </w:drawing>
      </w:r>
    </w:p>
    <w:p w14:paraId="2E83ABA0" w14:textId="6E61A49A" w:rsidR="006F65B7" w:rsidRPr="00C62090" w:rsidRDefault="00DA0A17" w:rsidP="00AB2A30">
      <w:r w:rsidRPr="00C62090">
        <w:lastRenderedPageBreak/>
        <w:t>References:</w:t>
      </w:r>
      <w:r w:rsidR="006F65B7" w:rsidRPr="00C62090">
        <w:t xml:space="preserve"> </w:t>
      </w:r>
    </w:p>
    <w:p w14:paraId="2A15AEC5" w14:textId="7816CA2E" w:rsidR="007A03FA" w:rsidRPr="00C62090" w:rsidRDefault="007A03FA" w:rsidP="00AB2A30"/>
    <w:p w14:paraId="1E311555" w14:textId="77777777" w:rsidR="007A03FA" w:rsidRPr="00C62090" w:rsidRDefault="007A03FA" w:rsidP="00AB2A30"/>
    <w:p w14:paraId="7E4DC16D" w14:textId="77777777" w:rsidR="00A536E2" w:rsidRPr="00A536E2" w:rsidRDefault="007A03FA" w:rsidP="00A536E2">
      <w:pPr>
        <w:pStyle w:val="EndNoteBibliography"/>
        <w:ind w:left="720" w:hanging="720"/>
      </w:pPr>
      <w:r w:rsidRPr="00C62090">
        <w:rPr>
          <w:rFonts w:ascii="Times New Roman" w:hAnsi="Times New Roman" w:cs="Times New Roman"/>
        </w:rPr>
        <w:fldChar w:fldCharType="begin"/>
      </w:r>
      <w:r w:rsidRPr="00C62090">
        <w:rPr>
          <w:rFonts w:ascii="Times New Roman" w:hAnsi="Times New Roman" w:cs="Times New Roman"/>
        </w:rPr>
        <w:instrText xml:space="preserve"> ADDIN EN.REFLIST </w:instrText>
      </w:r>
      <w:r w:rsidRPr="00C62090">
        <w:rPr>
          <w:rFonts w:ascii="Times New Roman" w:hAnsi="Times New Roman" w:cs="Times New Roman"/>
        </w:rPr>
        <w:fldChar w:fldCharType="separate"/>
      </w:r>
      <w:r w:rsidR="00A536E2" w:rsidRPr="00A536E2">
        <w:t>1.</w:t>
      </w:r>
      <w:r w:rsidR="00A536E2" w:rsidRPr="00A536E2">
        <w:tab/>
        <w:t xml:space="preserve">Pinto RB, Froehlich PE, Pitrez EH, et al. MR findings of the brain in children and adolescents with portal hypertension and the relationship with blood manganese levels. </w:t>
      </w:r>
      <w:r w:rsidR="00A536E2" w:rsidRPr="00A536E2">
        <w:rPr>
          <w:i/>
        </w:rPr>
        <w:t xml:space="preserve">Neuropediatrics. </w:t>
      </w:r>
      <w:r w:rsidR="00A536E2" w:rsidRPr="00A536E2">
        <w:t>2010;41(1):12-17.</w:t>
      </w:r>
    </w:p>
    <w:p w14:paraId="5B1CE5A0" w14:textId="77777777" w:rsidR="00A536E2" w:rsidRPr="00A536E2" w:rsidRDefault="00A536E2" w:rsidP="00A536E2">
      <w:pPr>
        <w:pStyle w:val="EndNoteBibliography"/>
        <w:ind w:left="720" w:hanging="720"/>
      </w:pPr>
      <w:r w:rsidRPr="00A536E2">
        <w:t>2.</w:t>
      </w:r>
      <w:r w:rsidRPr="00A536E2">
        <w:tab/>
        <w:t xml:space="preserve">Lockwood AH, Yap EW, Wong WH. Cerebral ammonia metabolism in patients with severe liver disease and minimal hepatic encephalopathy. </w:t>
      </w:r>
      <w:r w:rsidRPr="00A536E2">
        <w:rPr>
          <w:i/>
        </w:rPr>
        <w:t xml:space="preserve">Journal of cerebral blood flow and metabolism : official journal of the International Society of Cerebral Blood Flow and Metabolism. </w:t>
      </w:r>
      <w:r w:rsidRPr="00A536E2">
        <w:t>1991;11(2):337-341.</w:t>
      </w:r>
    </w:p>
    <w:p w14:paraId="0B70FA08" w14:textId="77777777" w:rsidR="00A536E2" w:rsidRPr="00A536E2" w:rsidRDefault="00A536E2" w:rsidP="00A536E2">
      <w:pPr>
        <w:pStyle w:val="EndNoteBibliography"/>
        <w:ind w:left="720" w:hanging="720"/>
      </w:pPr>
      <w:r w:rsidRPr="00A536E2">
        <w:t>3.</w:t>
      </w:r>
      <w:r w:rsidRPr="00A536E2">
        <w:tab/>
        <w:t xml:space="preserve">Aldridge DR, Tranah EJ, Shawcross DL. Pathogenesis of hepatic encephalopathy: role of ammonia and systemic inflammation. </w:t>
      </w:r>
      <w:r w:rsidRPr="00A536E2">
        <w:rPr>
          <w:i/>
        </w:rPr>
        <w:t xml:space="preserve">Journal of clinical and experimental hepatology. </w:t>
      </w:r>
      <w:r w:rsidRPr="00A536E2">
        <w:t>2015;5(Suppl 1):S7-s20.</w:t>
      </w:r>
    </w:p>
    <w:p w14:paraId="1B156BDD" w14:textId="77777777" w:rsidR="00A536E2" w:rsidRPr="00A536E2" w:rsidRDefault="00A536E2" w:rsidP="00A536E2">
      <w:pPr>
        <w:pStyle w:val="EndNoteBibliography"/>
        <w:ind w:left="720" w:hanging="720"/>
      </w:pPr>
      <w:r w:rsidRPr="00A536E2">
        <w:t>4.</w:t>
      </w:r>
      <w:r w:rsidRPr="00A536E2">
        <w:tab/>
        <w:t xml:space="preserve">Krieger D, Krieger S, Jansen O, Gass P, Theilmann L, Lichtnecker H. Manganese and chronic hepatic encephalopathy. </w:t>
      </w:r>
      <w:r w:rsidRPr="00A536E2">
        <w:rPr>
          <w:i/>
        </w:rPr>
        <w:t xml:space="preserve">Lancet. </w:t>
      </w:r>
      <w:r w:rsidRPr="00A536E2">
        <w:t>1995;346(8970):270-274.</w:t>
      </w:r>
    </w:p>
    <w:p w14:paraId="3845802B" w14:textId="77777777" w:rsidR="00A536E2" w:rsidRPr="00A536E2" w:rsidRDefault="00A536E2" w:rsidP="00A536E2">
      <w:pPr>
        <w:pStyle w:val="EndNoteBibliography"/>
        <w:ind w:left="720" w:hanging="720"/>
      </w:pPr>
      <w:r w:rsidRPr="00A536E2">
        <w:t>5.</w:t>
      </w:r>
      <w:r w:rsidRPr="00A536E2">
        <w:tab/>
        <w:t xml:space="preserve">Rose C, Butterworth RF, Zayed J, et al. Manganese deposition in basal ganglia structures results from both portal-systemic shunting and liver dysfunction. </w:t>
      </w:r>
      <w:r w:rsidRPr="00A536E2">
        <w:rPr>
          <w:i/>
        </w:rPr>
        <w:t xml:space="preserve">Gastroenterology. </w:t>
      </w:r>
      <w:r w:rsidRPr="00A536E2">
        <w:t>1999;117(3):640-644.</w:t>
      </w:r>
    </w:p>
    <w:p w14:paraId="4D0F1722" w14:textId="77777777" w:rsidR="00A536E2" w:rsidRPr="00A536E2" w:rsidRDefault="00A536E2" w:rsidP="00A536E2">
      <w:pPr>
        <w:pStyle w:val="EndNoteBibliography"/>
        <w:ind w:left="720" w:hanging="720"/>
      </w:pPr>
      <w:r w:rsidRPr="00A536E2">
        <w:t>6.</w:t>
      </w:r>
      <w:r w:rsidRPr="00A536E2">
        <w:tab/>
        <w:t xml:space="preserve">Vymazal J, Babis M, Brooks RA, et al. T1 and T2 alterations in the brains of patients with hepatic cirrhosis. </w:t>
      </w:r>
      <w:r w:rsidRPr="00A536E2">
        <w:rPr>
          <w:i/>
        </w:rPr>
        <w:t xml:space="preserve">AJNR Am J Neuroradiol. </w:t>
      </w:r>
      <w:r w:rsidRPr="00A536E2">
        <w:t>1996;17(2):333-336.</w:t>
      </w:r>
    </w:p>
    <w:p w14:paraId="095F9306" w14:textId="77777777" w:rsidR="00A536E2" w:rsidRPr="00A536E2" w:rsidRDefault="00A536E2" w:rsidP="00A536E2">
      <w:pPr>
        <w:pStyle w:val="EndNoteBibliography"/>
        <w:ind w:left="720" w:hanging="720"/>
      </w:pPr>
      <w:r w:rsidRPr="00A536E2">
        <w:t>7.</w:t>
      </w:r>
      <w:r w:rsidRPr="00A536E2">
        <w:tab/>
        <w:t xml:space="preserve">Maeda H, Sato M, Yoshikawa A, et al. Brain MR imaging in patients with hepatic cirrhosis: relationship between high intensity signal in basal ganglia on T1-weighted images and elemental concentrations in brain. </w:t>
      </w:r>
      <w:r w:rsidRPr="00A536E2">
        <w:rPr>
          <w:i/>
        </w:rPr>
        <w:t xml:space="preserve">Neuroradiology. </w:t>
      </w:r>
      <w:r w:rsidRPr="00A536E2">
        <w:t>1997;39(8):546-550.</w:t>
      </w:r>
    </w:p>
    <w:p w14:paraId="3E7F3016" w14:textId="77777777" w:rsidR="00A536E2" w:rsidRPr="00A536E2" w:rsidRDefault="00A536E2" w:rsidP="00A536E2">
      <w:pPr>
        <w:pStyle w:val="EndNoteBibliography"/>
        <w:ind w:left="720" w:hanging="720"/>
      </w:pPr>
      <w:r w:rsidRPr="00A536E2">
        <w:t>8.</w:t>
      </w:r>
      <w:r w:rsidRPr="00A536E2">
        <w:tab/>
        <w:t xml:space="preserve">Choy G, Khalilzadeh O, Michalski M, et al. Current Applications and Future Impact of Machine Learning in Radiology. </w:t>
      </w:r>
      <w:r w:rsidRPr="00A536E2">
        <w:rPr>
          <w:i/>
        </w:rPr>
        <w:t xml:space="preserve">Radiology. </w:t>
      </w:r>
      <w:r w:rsidRPr="00A536E2">
        <w:t>2018;288(2):318-328.</w:t>
      </w:r>
    </w:p>
    <w:p w14:paraId="1FBAA832" w14:textId="77777777" w:rsidR="00A536E2" w:rsidRPr="00A536E2" w:rsidRDefault="00A536E2" w:rsidP="00A536E2">
      <w:pPr>
        <w:pStyle w:val="EndNoteBibliography"/>
        <w:ind w:left="720" w:hanging="720"/>
      </w:pPr>
      <w:r w:rsidRPr="00A536E2">
        <w:t>9.</w:t>
      </w:r>
      <w:r w:rsidRPr="00A536E2">
        <w:tab/>
        <w:t xml:space="preserve">Ashburner J, Neelin P, Collins DL, Evans A, Friston K. Incorporating prior knowledge into image registration. </w:t>
      </w:r>
      <w:r w:rsidRPr="00A536E2">
        <w:rPr>
          <w:i/>
        </w:rPr>
        <w:t xml:space="preserve">Neuroimage. </w:t>
      </w:r>
      <w:r w:rsidRPr="00A536E2">
        <w:t>1997;6(4):344-352.</w:t>
      </w:r>
    </w:p>
    <w:p w14:paraId="180981F5" w14:textId="77777777" w:rsidR="00A536E2" w:rsidRPr="00A536E2" w:rsidRDefault="00A536E2" w:rsidP="00A536E2">
      <w:pPr>
        <w:pStyle w:val="EndNoteBibliography"/>
        <w:ind w:left="720" w:hanging="720"/>
      </w:pPr>
      <w:r w:rsidRPr="00A536E2">
        <w:t>10.</w:t>
      </w:r>
      <w:r w:rsidRPr="00A536E2">
        <w:tab/>
        <w:t xml:space="preserve">Degos F, Perez P, Roche B, et al. Diagnostic accuracy of FibroScan and comparison to liver fibrosis biomarkers in chronic viral hepatitis: a multicenter prospective study (the FIBROSTIC study). </w:t>
      </w:r>
      <w:r w:rsidRPr="00A536E2">
        <w:rPr>
          <w:i/>
        </w:rPr>
        <w:t xml:space="preserve">Journal of hepatology. </w:t>
      </w:r>
      <w:r w:rsidRPr="00A536E2">
        <w:t>2010;53(6):1013-1021.</w:t>
      </w:r>
    </w:p>
    <w:p w14:paraId="71465AE1" w14:textId="77777777" w:rsidR="00A536E2" w:rsidRPr="00A536E2" w:rsidRDefault="00A536E2" w:rsidP="00A536E2">
      <w:pPr>
        <w:pStyle w:val="EndNoteBibliography"/>
        <w:ind w:left="720" w:hanging="720"/>
      </w:pPr>
      <w:r w:rsidRPr="00A536E2">
        <w:t>11.</w:t>
      </w:r>
      <w:r w:rsidRPr="00A536E2">
        <w:tab/>
        <w:t xml:space="preserve">Qamar AA, Grace ND, Groszmann RJ, et al. Incidence, prevalence, and clinical significance of abnormal hematologic indices in compensated cirrhosis. </w:t>
      </w:r>
      <w:r w:rsidRPr="00A536E2">
        <w:rPr>
          <w:i/>
        </w:rPr>
        <w:t xml:space="preserve">Clinical gastroenterology and hepatology : the official clinical practice journal of the American Gastroenterological Association. </w:t>
      </w:r>
      <w:r w:rsidRPr="00A536E2">
        <w:t>2009;7(6):689-695.</w:t>
      </w:r>
    </w:p>
    <w:p w14:paraId="38C4FA00" w14:textId="77777777" w:rsidR="00A536E2" w:rsidRPr="00A536E2" w:rsidRDefault="00A536E2" w:rsidP="00A536E2">
      <w:pPr>
        <w:pStyle w:val="EndNoteBibliography"/>
        <w:ind w:left="720" w:hanging="720"/>
      </w:pPr>
      <w:r w:rsidRPr="00A536E2">
        <w:t>12.</w:t>
      </w:r>
      <w:r w:rsidRPr="00A536E2">
        <w:tab/>
        <w:t xml:space="preserve">Simonovsky V. The diagnosis of cirrhosis by high resolution ultrasound of the liver surface. </w:t>
      </w:r>
      <w:r w:rsidRPr="00A536E2">
        <w:rPr>
          <w:i/>
        </w:rPr>
        <w:t xml:space="preserve">The British journal of radiology. </w:t>
      </w:r>
      <w:r w:rsidRPr="00A536E2">
        <w:t>1999;72(853):29-34.</w:t>
      </w:r>
    </w:p>
    <w:p w14:paraId="264F90F4" w14:textId="77777777" w:rsidR="00A536E2" w:rsidRPr="00A536E2" w:rsidRDefault="00A536E2" w:rsidP="00A536E2">
      <w:pPr>
        <w:pStyle w:val="EndNoteBibliography"/>
        <w:ind w:left="720" w:hanging="720"/>
      </w:pPr>
      <w:r w:rsidRPr="00A536E2">
        <w:t>13.</w:t>
      </w:r>
      <w:r w:rsidRPr="00A536E2">
        <w:tab/>
        <w:t xml:space="preserve">Chalasani N, Younossi Z, Lavine JE, et al. The diagnosis and management of nonalcoholic fatty liver disease: Practice guidance from the American Association for the Study of Liver Diseases. </w:t>
      </w:r>
      <w:r w:rsidRPr="00A536E2">
        <w:rPr>
          <w:i/>
        </w:rPr>
        <w:t xml:space="preserve">Hepatology (Baltimore, Md). </w:t>
      </w:r>
      <w:r w:rsidRPr="00A536E2">
        <w:t>2018;67(1):328-357.</w:t>
      </w:r>
    </w:p>
    <w:p w14:paraId="0E6332AF" w14:textId="77777777" w:rsidR="00A536E2" w:rsidRPr="00A536E2" w:rsidRDefault="00A536E2" w:rsidP="00A536E2">
      <w:pPr>
        <w:pStyle w:val="EndNoteBibliography"/>
        <w:ind w:left="720" w:hanging="720"/>
      </w:pPr>
      <w:r w:rsidRPr="00A536E2">
        <w:t>14.</w:t>
      </w:r>
      <w:r w:rsidRPr="00A536E2">
        <w:tab/>
        <w:t xml:space="preserve">Dale AM, Fischl B, Sereno MI. Cortical surface-based analysis. I. Segmentation and surface reconstruction. </w:t>
      </w:r>
      <w:r w:rsidRPr="00A536E2">
        <w:rPr>
          <w:i/>
        </w:rPr>
        <w:t xml:space="preserve">Neuroimage. </w:t>
      </w:r>
      <w:r w:rsidRPr="00A536E2">
        <w:t>1999;9(2):179-194.</w:t>
      </w:r>
    </w:p>
    <w:p w14:paraId="15FC1616" w14:textId="77777777" w:rsidR="00A536E2" w:rsidRPr="00A536E2" w:rsidRDefault="00A536E2" w:rsidP="00A536E2">
      <w:pPr>
        <w:pStyle w:val="EndNoteBibliography"/>
        <w:ind w:left="720" w:hanging="720"/>
      </w:pPr>
      <w:r w:rsidRPr="00A536E2">
        <w:t>15.</w:t>
      </w:r>
      <w:r w:rsidRPr="00A536E2">
        <w:tab/>
        <w:t xml:space="preserve">Sled JG, Zijdenbos AP, Evans AC. A nonparametric method for automatic correction of intensity nonuniformity in MRI data. </w:t>
      </w:r>
      <w:r w:rsidRPr="00A536E2">
        <w:rPr>
          <w:i/>
        </w:rPr>
        <w:t xml:space="preserve">IEEE Trans Med Imaging. </w:t>
      </w:r>
      <w:r w:rsidRPr="00A536E2">
        <w:t>1998;17(1):87-97.</w:t>
      </w:r>
    </w:p>
    <w:p w14:paraId="5865EDE1" w14:textId="70920FEE" w:rsidR="00A536E2" w:rsidRPr="00A536E2" w:rsidRDefault="00A536E2" w:rsidP="00A536E2">
      <w:pPr>
        <w:pStyle w:val="EndNoteBibliography"/>
        <w:ind w:left="720" w:hanging="720"/>
      </w:pPr>
      <w:r w:rsidRPr="00A536E2">
        <w:t>16.</w:t>
      </w:r>
      <w:r w:rsidRPr="00A536E2">
        <w:tab/>
        <w:t>Labs C. Neuroquant 3.0 Scanner Parameters.</w:t>
      </w:r>
      <w:r w:rsidR="000A2BB8">
        <w:t xml:space="preserve"> </w:t>
      </w:r>
      <w:r w:rsidR="000A2BB8" w:rsidRPr="003B2283">
        <w:rPr>
          <w:color w:val="000000" w:themeColor="text1"/>
        </w:rPr>
        <w:t>https://files.cortechslabs.com/index.php/s/GOnOYaYaMcUfbdq#pdfviewer</w:t>
      </w:r>
      <w:r w:rsidRPr="00147B8F">
        <w:rPr>
          <w:color w:val="000000" w:themeColor="text1"/>
        </w:rPr>
        <w:t>. Accessed 12-1-2012, 2012.</w:t>
      </w:r>
    </w:p>
    <w:p w14:paraId="62D55BEE" w14:textId="77777777" w:rsidR="00A536E2" w:rsidRPr="00A536E2" w:rsidRDefault="00A536E2" w:rsidP="00A536E2">
      <w:pPr>
        <w:pStyle w:val="EndNoteBibliography"/>
        <w:ind w:left="720" w:hanging="720"/>
      </w:pPr>
      <w:r w:rsidRPr="00A536E2">
        <w:t>17.</w:t>
      </w:r>
      <w:r w:rsidRPr="00A536E2">
        <w:tab/>
        <w:t xml:space="preserve">Khungar V, Poordad F. Hepatic encephalopathy. </w:t>
      </w:r>
      <w:r w:rsidRPr="00A536E2">
        <w:rPr>
          <w:i/>
        </w:rPr>
        <w:t xml:space="preserve">Clinics in liver disease. </w:t>
      </w:r>
      <w:r w:rsidRPr="00A536E2">
        <w:t>2012;16(2):301-320.</w:t>
      </w:r>
    </w:p>
    <w:p w14:paraId="33081689" w14:textId="77777777" w:rsidR="00A536E2" w:rsidRPr="00A536E2" w:rsidRDefault="00A536E2" w:rsidP="00A536E2">
      <w:pPr>
        <w:pStyle w:val="EndNoteBibliography"/>
        <w:ind w:left="720" w:hanging="720"/>
      </w:pPr>
      <w:r w:rsidRPr="00A536E2">
        <w:t>18.</w:t>
      </w:r>
      <w:r w:rsidRPr="00A536E2">
        <w:tab/>
        <w:t xml:space="preserve">Kim HK, Lee HJ, Lee W, Kim YS, Jang HW, Byun KH. Pattern approach to MR imaging in patients with end-stage hepatic failure: a proposal for a new disease entity “hepatic encephalopathy continuum”. </w:t>
      </w:r>
      <w:r w:rsidRPr="00A536E2">
        <w:rPr>
          <w:i/>
        </w:rPr>
        <w:t xml:space="preserve">Neuroradiology. </w:t>
      </w:r>
      <w:r w:rsidRPr="00A536E2">
        <w:t>2008;50(8):683.</w:t>
      </w:r>
    </w:p>
    <w:p w14:paraId="7682BB3E" w14:textId="77777777" w:rsidR="00A536E2" w:rsidRPr="00A536E2" w:rsidRDefault="00A536E2" w:rsidP="00A536E2">
      <w:pPr>
        <w:pStyle w:val="EndNoteBibliography"/>
        <w:ind w:left="720" w:hanging="720"/>
      </w:pPr>
      <w:r w:rsidRPr="00A536E2">
        <w:t>19.</w:t>
      </w:r>
      <w:r w:rsidRPr="00A536E2">
        <w:tab/>
        <w:t xml:space="preserve">Reuter M, Schmansky NJ, Rosas HD, Fischl B. Within-subject template estimation for unbiased longitudinal image analysis. </w:t>
      </w:r>
      <w:r w:rsidRPr="00A536E2">
        <w:rPr>
          <w:i/>
        </w:rPr>
        <w:t xml:space="preserve">Neuroimage. </w:t>
      </w:r>
      <w:r w:rsidRPr="00A536E2">
        <w:t>2012;61(4):1402-1418.</w:t>
      </w:r>
    </w:p>
    <w:p w14:paraId="1D7C7132" w14:textId="77777777" w:rsidR="00A536E2" w:rsidRPr="00A536E2" w:rsidRDefault="00A536E2" w:rsidP="00A536E2">
      <w:pPr>
        <w:pStyle w:val="EndNoteBibliography"/>
        <w:ind w:left="720" w:hanging="720"/>
      </w:pPr>
      <w:r w:rsidRPr="00A536E2">
        <w:lastRenderedPageBreak/>
        <w:t>20.</w:t>
      </w:r>
      <w:r w:rsidRPr="00A536E2">
        <w:tab/>
        <w:t xml:space="preserve">Crombé A, Saranathan M, Ruet A, et al. MS Lesions Are Better Detected with 3D T1 Gradient-Echo Than with 2D T1 Spin-Echo Gadolinium-Enhanced Imaging at 3T. </w:t>
      </w:r>
      <w:r w:rsidRPr="00A536E2">
        <w:rPr>
          <w:i/>
        </w:rPr>
        <w:t xml:space="preserve">American Journal of Neuroradiology. </w:t>
      </w:r>
      <w:r w:rsidRPr="00A536E2">
        <w:t>2015;36(3):501-507.</w:t>
      </w:r>
    </w:p>
    <w:p w14:paraId="45E2EB40" w14:textId="77777777" w:rsidR="00A536E2" w:rsidRPr="00A536E2" w:rsidRDefault="00A536E2" w:rsidP="00A536E2">
      <w:pPr>
        <w:pStyle w:val="EndNoteBibliography"/>
        <w:ind w:left="720" w:hanging="720"/>
      </w:pPr>
      <w:r w:rsidRPr="00A536E2">
        <w:t>21.</w:t>
      </w:r>
      <w:r w:rsidRPr="00A536E2">
        <w:tab/>
        <w:t xml:space="preserve">Tustison NJ, Avants BB, Cook PA, et al. N4ITK: improved N3 bias correction. </w:t>
      </w:r>
      <w:r w:rsidRPr="00A536E2">
        <w:rPr>
          <w:i/>
        </w:rPr>
        <w:t xml:space="preserve">IEEE Trans Med Imaging. </w:t>
      </w:r>
      <w:r w:rsidRPr="00A536E2">
        <w:t>2010;29(6):1310-1320.</w:t>
      </w:r>
    </w:p>
    <w:p w14:paraId="3F7A6E97" w14:textId="77777777" w:rsidR="00A536E2" w:rsidRPr="00A536E2" w:rsidRDefault="00A536E2" w:rsidP="00A536E2">
      <w:pPr>
        <w:pStyle w:val="EndNoteBibliography"/>
        <w:ind w:left="720" w:hanging="720"/>
      </w:pPr>
      <w:r w:rsidRPr="00A536E2">
        <w:t>22.</w:t>
      </w:r>
      <w:r w:rsidRPr="00A536E2">
        <w:tab/>
        <w:t xml:space="preserve">Tanenbaum LN, Tsiouris AJ, Johnson AN, et al. Synthetic MRI for Clinical Neuroimaging: Results of the Magnetic Resonance Image Compilation (MAGiC) Prospective, Multicenter, Multireader Trial. </w:t>
      </w:r>
      <w:r w:rsidRPr="00A536E2">
        <w:rPr>
          <w:i/>
        </w:rPr>
        <w:t xml:space="preserve">AJNR Am J Neuroradiol. </w:t>
      </w:r>
      <w:r w:rsidRPr="00A536E2">
        <w:t>2017;38(6):1103-1110.</w:t>
      </w:r>
    </w:p>
    <w:p w14:paraId="3AF76528" w14:textId="77777777" w:rsidR="00A536E2" w:rsidRPr="00A536E2" w:rsidRDefault="00A536E2" w:rsidP="00A536E2">
      <w:pPr>
        <w:pStyle w:val="EndNoteBibliography"/>
        <w:ind w:left="720" w:hanging="720"/>
      </w:pPr>
      <w:r w:rsidRPr="00A536E2">
        <w:t>23.</w:t>
      </w:r>
      <w:r w:rsidRPr="00A536E2">
        <w:tab/>
        <w:t xml:space="preserve">Kang KM, Choi SH, Hwang M, Yun TJ, Kim JH, Sohn CH. T1 Shortening in the Globus Pallidus after Multiple Administrations of Gadobutrol: Assessment with a Multidynamic Multiecho Sequence. </w:t>
      </w:r>
      <w:r w:rsidRPr="00A536E2">
        <w:rPr>
          <w:i/>
        </w:rPr>
        <w:t xml:space="preserve">Radiology. </w:t>
      </w:r>
      <w:r w:rsidRPr="00A536E2">
        <w:t>2018;287(1):258-266.</w:t>
      </w:r>
    </w:p>
    <w:p w14:paraId="09517902" w14:textId="77777777" w:rsidR="00A536E2" w:rsidRPr="00A536E2" w:rsidRDefault="00A536E2" w:rsidP="00A536E2">
      <w:pPr>
        <w:pStyle w:val="EndNoteBibliography"/>
        <w:ind w:left="720" w:hanging="720"/>
      </w:pPr>
      <w:r w:rsidRPr="00A536E2">
        <w:t>24.</w:t>
      </w:r>
      <w:r w:rsidRPr="00A536E2">
        <w:tab/>
        <w:t xml:space="preserve">Choi JW, Moon W-J. Gadolinium Deposition in the Brain: Current Updates. </w:t>
      </w:r>
      <w:r w:rsidRPr="00A536E2">
        <w:rPr>
          <w:i/>
        </w:rPr>
        <w:t xml:space="preserve">Korean J Radiol. </w:t>
      </w:r>
      <w:r w:rsidRPr="00A536E2">
        <w:t>2019;20(1):134-147.</w:t>
      </w:r>
    </w:p>
    <w:p w14:paraId="1FEFBCD9" w14:textId="3FF08600" w:rsidR="004D6C37" w:rsidRPr="00C62090" w:rsidRDefault="007A03FA" w:rsidP="00AB2A30">
      <w:r w:rsidRPr="00C62090">
        <w:fldChar w:fldCharType="end"/>
      </w:r>
    </w:p>
    <w:sectPr w:rsidR="004D6C37" w:rsidRPr="00C62090" w:rsidSect="004D6C3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6944C" w14:textId="77777777" w:rsidR="004E472C" w:rsidRDefault="004E472C" w:rsidP="00606362">
      <w:r>
        <w:separator/>
      </w:r>
    </w:p>
  </w:endnote>
  <w:endnote w:type="continuationSeparator" w:id="0">
    <w:p w14:paraId="4C984357" w14:textId="77777777" w:rsidR="004E472C" w:rsidRDefault="004E472C" w:rsidP="00606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41432063"/>
      <w:docPartObj>
        <w:docPartGallery w:val="Page Numbers (Bottom of Page)"/>
        <w:docPartUnique/>
      </w:docPartObj>
    </w:sdtPr>
    <w:sdtEndPr>
      <w:rPr>
        <w:rStyle w:val="PageNumber"/>
      </w:rPr>
    </w:sdtEndPr>
    <w:sdtContent>
      <w:p w14:paraId="2720613D" w14:textId="77777777" w:rsidR="009A5EB2" w:rsidRDefault="009A5EB2" w:rsidP="00072D6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3F1AEF" w14:textId="77777777" w:rsidR="009A5EB2" w:rsidRDefault="009A5EB2" w:rsidP="003D5A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73541868"/>
      <w:docPartObj>
        <w:docPartGallery w:val="Page Numbers (Bottom of Page)"/>
        <w:docPartUnique/>
      </w:docPartObj>
    </w:sdtPr>
    <w:sdtEndPr>
      <w:rPr>
        <w:rStyle w:val="PageNumber"/>
      </w:rPr>
    </w:sdtEndPr>
    <w:sdtContent>
      <w:p w14:paraId="7D4FD6AB" w14:textId="77777777" w:rsidR="009A5EB2" w:rsidRDefault="009A5EB2" w:rsidP="00072D6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AEB4BD0" w14:textId="77777777" w:rsidR="009A5EB2" w:rsidRDefault="009A5EB2" w:rsidP="003D5A6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648000" w14:textId="77777777" w:rsidR="004E472C" w:rsidRDefault="004E472C" w:rsidP="00606362">
      <w:r>
        <w:separator/>
      </w:r>
    </w:p>
  </w:footnote>
  <w:footnote w:type="continuationSeparator" w:id="0">
    <w:p w14:paraId="1601321F" w14:textId="77777777" w:rsidR="004E472C" w:rsidRDefault="004E472C" w:rsidP="006063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8562C"/>
    <w:multiLevelType w:val="hybridMultilevel"/>
    <w:tmpl w:val="27B2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E17A0"/>
    <w:multiLevelType w:val="hybridMultilevel"/>
    <w:tmpl w:val="1096B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B7078"/>
    <w:multiLevelType w:val="hybridMultilevel"/>
    <w:tmpl w:val="5E58B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A25A02"/>
    <w:multiLevelType w:val="hybridMultilevel"/>
    <w:tmpl w:val="8058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2F6286"/>
    <w:multiLevelType w:val="hybridMultilevel"/>
    <w:tmpl w:val="220C9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8719A4"/>
    <w:multiLevelType w:val="hybridMultilevel"/>
    <w:tmpl w:val="3A74D042"/>
    <w:lvl w:ilvl="0" w:tplc="8B104B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10609AF"/>
    <w:multiLevelType w:val="hybridMultilevel"/>
    <w:tmpl w:val="E730C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A95D15"/>
    <w:multiLevelType w:val="hybridMultilevel"/>
    <w:tmpl w:val="D61A34FC"/>
    <w:lvl w:ilvl="0" w:tplc="F8E61200">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4E6644"/>
    <w:multiLevelType w:val="hybridMultilevel"/>
    <w:tmpl w:val="EFA67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0"/>
  </w:num>
  <w:num w:numId="4">
    <w:abstractNumId w:val="4"/>
  </w:num>
  <w:num w:numId="5">
    <w:abstractNumId w:val="3"/>
  </w:num>
  <w:num w:numId="6">
    <w:abstractNumId w:val="2"/>
  </w:num>
  <w:num w:numId="7">
    <w:abstractNumId w:val="5"/>
  </w:num>
  <w:num w:numId="8">
    <w:abstractNumId w:val="1"/>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 Wei">
    <w15:presenceInfo w15:providerId="AD" w15:userId="S::ke.wei@hmri.org::26905a9c-aae4-4bc6-94d4-487ee137a2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tfv2rds6vxeejes5rwxafa9pz5apve9v59a&quot;&gt;Liver Imaging&lt;record-ids&gt;&lt;item&gt;16&lt;/item&gt;&lt;item&gt;76&lt;/item&gt;&lt;item&gt;121&lt;/item&gt;&lt;item&gt;124&lt;/item&gt;&lt;item&gt;156&lt;/item&gt;&lt;item&gt;157&lt;/item&gt;&lt;item&gt;163&lt;/item&gt;&lt;item&gt;172&lt;/item&gt;&lt;item&gt;174&lt;/item&gt;&lt;item&gt;175&lt;/item&gt;&lt;item&gt;176&lt;/item&gt;&lt;item&gt;177&lt;/item&gt;&lt;item&gt;178&lt;/item&gt;&lt;item&gt;180&lt;/item&gt;&lt;item&gt;181&lt;/item&gt;&lt;item&gt;182&lt;/item&gt;&lt;item&gt;183&lt;/item&gt;&lt;item&gt;184&lt;/item&gt;&lt;item&gt;185&lt;/item&gt;&lt;item&gt;186&lt;/item&gt;&lt;item&gt;187&lt;/item&gt;&lt;item&gt;188&lt;/item&gt;&lt;item&gt;189&lt;/item&gt;&lt;/record-ids&gt;&lt;/item&gt;&lt;/Libraries&gt;"/>
  </w:docVars>
  <w:rsids>
    <w:rsidRoot w:val="00F61236"/>
    <w:rsid w:val="00003E25"/>
    <w:rsid w:val="00003E28"/>
    <w:rsid w:val="00003F2F"/>
    <w:rsid w:val="00005547"/>
    <w:rsid w:val="00010B50"/>
    <w:rsid w:val="0001693E"/>
    <w:rsid w:val="00017753"/>
    <w:rsid w:val="000237E3"/>
    <w:rsid w:val="00031250"/>
    <w:rsid w:val="0003544F"/>
    <w:rsid w:val="000360C0"/>
    <w:rsid w:val="00037D46"/>
    <w:rsid w:val="00040C2D"/>
    <w:rsid w:val="00041468"/>
    <w:rsid w:val="000421EA"/>
    <w:rsid w:val="0004610E"/>
    <w:rsid w:val="00047D36"/>
    <w:rsid w:val="00051307"/>
    <w:rsid w:val="000539E2"/>
    <w:rsid w:val="00060865"/>
    <w:rsid w:val="00062D05"/>
    <w:rsid w:val="00063E5C"/>
    <w:rsid w:val="00066250"/>
    <w:rsid w:val="0007118F"/>
    <w:rsid w:val="00071F51"/>
    <w:rsid w:val="00072D69"/>
    <w:rsid w:val="00073EC8"/>
    <w:rsid w:val="000742E6"/>
    <w:rsid w:val="000810A3"/>
    <w:rsid w:val="00083E8C"/>
    <w:rsid w:val="00084D09"/>
    <w:rsid w:val="00085AC3"/>
    <w:rsid w:val="00097A5D"/>
    <w:rsid w:val="000A1A36"/>
    <w:rsid w:val="000A1A3E"/>
    <w:rsid w:val="000A2BB8"/>
    <w:rsid w:val="000A3D6A"/>
    <w:rsid w:val="000B58D4"/>
    <w:rsid w:val="000B6E15"/>
    <w:rsid w:val="000C2638"/>
    <w:rsid w:val="000C4380"/>
    <w:rsid w:val="000C5D03"/>
    <w:rsid w:val="000C5F25"/>
    <w:rsid w:val="000C747F"/>
    <w:rsid w:val="000D08B8"/>
    <w:rsid w:val="000D26F7"/>
    <w:rsid w:val="000D2EBF"/>
    <w:rsid w:val="000D35E1"/>
    <w:rsid w:val="000D4994"/>
    <w:rsid w:val="000D596E"/>
    <w:rsid w:val="000D69A8"/>
    <w:rsid w:val="000E2190"/>
    <w:rsid w:val="000E5A6B"/>
    <w:rsid w:val="000F07EB"/>
    <w:rsid w:val="000F149C"/>
    <w:rsid w:val="000F1837"/>
    <w:rsid w:val="0010010F"/>
    <w:rsid w:val="001062E3"/>
    <w:rsid w:val="0011070C"/>
    <w:rsid w:val="00116FD6"/>
    <w:rsid w:val="00117813"/>
    <w:rsid w:val="00117E82"/>
    <w:rsid w:val="00120AD6"/>
    <w:rsid w:val="001221A3"/>
    <w:rsid w:val="00130406"/>
    <w:rsid w:val="001335AD"/>
    <w:rsid w:val="0013440E"/>
    <w:rsid w:val="00135706"/>
    <w:rsid w:val="00136220"/>
    <w:rsid w:val="00140021"/>
    <w:rsid w:val="00140DF9"/>
    <w:rsid w:val="0014574A"/>
    <w:rsid w:val="00147B8F"/>
    <w:rsid w:val="00153875"/>
    <w:rsid w:val="00153E24"/>
    <w:rsid w:val="00161B50"/>
    <w:rsid w:val="00164571"/>
    <w:rsid w:val="001716FD"/>
    <w:rsid w:val="001735AB"/>
    <w:rsid w:val="001761FE"/>
    <w:rsid w:val="0018058F"/>
    <w:rsid w:val="0018060E"/>
    <w:rsid w:val="00184B55"/>
    <w:rsid w:val="001863B9"/>
    <w:rsid w:val="00191C8A"/>
    <w:rsid w:val="001942CD"/>
    <w:rsid w:val="00196FA4"/>
    <w:rsid w:val="001A4DCC"/>
    <w:rsid w:val="001A7211"/>
    <w:rsid w:val="001B05AA"/>
    <w:rsid w:val="001B6A92"/>
    <w:rsid w:val="001B7A29"/>
    <w:rsid w:val="001C36D2"/>
    <w:rsid w:val="001C4C63"/>
    <w:rsid w:val="001C6624"/>
    <w:rsid w:val="001C7D50"/>
    <w:rsid w:val="001D45AA"/>
    <w:rsid w:val="001E4CA7"/>
    <w:rsid w:val="001E6656"/>
    <w:rsid w:val="001E66AE"/>
    <w:rsid w:val="001E7D38"/>
    <w:rsid w:val="001F0F0F"/>
    <w:rsid w:val="001F1ACD"/>
    <w:rsid w:val="001F397C"/>
    <w:rsid w:val="001F46C4"/>
    <w:rsid w:val="001F7584"/>
    <w:rsid w:val="001F7EE7"/>
    <w:rsid w:val="00200B81"/>
    <w:rsid w:val="00201EC8"/>
    <w:rsid w:val="00202002"/>
    <w:rsid w:val="00204682"/>
    <w:rsid w:val="00205835"/>
    <w:rsid w:val="002066BE"/>
    <w:rsid w:val="00213377"/>
    <w:rsid w:val="00220E4A"/>
    <w:rsid w:val="00221839"/>
    <w:rsid w:val="00222A58"/>
    <w:rsid w:val="002236BD"/>
    <w:rsid w:val="00223896"/>
    <w:rsid w:val="00224F6E"/>
    <w:rsid w:val="00244995"/>
    <w:rsid w:val="00247E77"/>
    <w:rsid w:val="00251166"/>
    <w:rsid w:val="0025593B"/>
    <w:rsid w:val="00260723"/>
    <w:rsid w:val="00261D77"/>
    <w:rsid w:val="00264F50"/>
    <w:rsid w:val="002650F1"/>
    <w:rsid w:val="00267D7F"/>
    <w:rsid w:val="0027303E"/>
    <w:rsid w:val="00273068"/>
    <w:rsid w:val="00274483"/>
    <w:rsid w:val="002840A1"/>
    <w:rsid w:val="00290F2B"/>
    <w:rsid w:val="002922D2"/>
    <w:rsid w:val="00292C5C"/>
    <w:rsid w:val="002931EB"/>
    <w:rsid w:val="00294E39"/>
    <w:rsid w:val="002A75C4"/>
    <w:rsid w:val="002B0896"/>
    <w:rsid w:val="002B3E3B"/>
    <w:rsid w:val="002B4FF8"/>
    <w:rsid w:val="002C08FB"/>
    <w:rsid w:val="002C15FF"/>
    <w:rsid w:val="002C673A"/>
    <w:rsid w:val="002C7DE5"/>
    <w:rsid w:val="002E238F"/>
    <w:rsid w:val="002F0E32"/>
    <w:rsid w:val="002F4216"/>
    <w:rsid w:val="002F5B0D"/>
    <w:rsid w:val="002F5E22"/>
    <w:rsid w:val="002F6B7D"/>
    <w:rsid w:val="00310122"/>
    <w:rsid w:val="00311036"/>
    <w:rsid w:val="003115C5"/>
    <w:rsid w:val="00313812"/>
    <w:rsid w:val="00313F84"/>
    <w:rsid w:val="003175F2"/>
    <w:rsid w:val="00321131"/>
    <w:rsid w:val="003255BC"/>
    <w:rsid w:val="0032563E"/>
    <w:rsid w:val="003267D5"/>
    <w:rsid w:val="0032695F"/>
    <w:rsid w:val="0032774F"/>
    <w:rsid w:val="00334AE9"/>
    <w:rsid w:val="0033532A"/>
    <w:rsid w:val="00337F49"/>
    <w:rsid w:val="00341068"/>
    <w:rsid w:val="00341EEB"/>
    <w:rsid w:val="003459E6"/>
    <w:rsid w:val="00346C9F"/>
    <w:rsid w:val="00347E0F"/>
    <w:rsid w:val="0035543C"/>
    <w:rsid w:val="003560D6"/>
    <w:rsid w:val="00362949"/>
    <w:rsid w:val="003635CB"/>
    <w:rsid w:val="003652EC"/>
    <w:rsid w:val="00366CE8"/>
    <w:rsid w:val="003705A1"/>
    <w:rsid w:val="003726FC"/>
    <w:rsid w:val="0037276A"/>
    <w:rsid w:val="00373432"/>
    <w:rsid w:val="00373EF5"/>
    <w:rsid w:val="00385341"/>
    <w:rsid w:val="003858BB"/>
    <w:rsid w:val="00387D8F"/>
    <w:rsid w:val="00391B70"/>
    <w:rsid w:val="003948C0"/>
    <w:rsid w:val="00396C72"/>
    <w:rsid w:val="003A02D2"/>
    <w:rsid w:val="003A10E6"/>
    <w:rsid w:val="003A26DA"/>
    <w:rsid w:val="003B2283"/>
    <w:rsid w:val="003B250E"/>
    <w:rsid w:val="003B2B21"/>
    <w:rsid w:val="003B50E6"/>
    <w:rsid w:val="003C06ED"/>
    <w:rsid w:val="003C2F12"/>
    <w:rsid w:val="003C2FD2"/>
    <w:rsid w:val="003C3384"/>
    <w:rsid w:val="003C6A11"/>
    <w:rsid w:val="003D2CE2"/>
    <w:rsid w:val="003D565A"/>
    <w:rsid w:val="003D5A61"/>
    <w:rsid w:val="003D63CA"/>
    <w:rsid w:val="003D6BE4"/>
    <w:rsid w:val="003E0EEA"/>
    <w:rsid w:val="003E68A3"/>
    <w:rsid w:val="003F00F9"/>
    <w:rsid w:val="003F0403"/>
    <w:rsid w:val="003F3718"/>
    <w:rsid w:val="003F7640"/>
    <w:rsid w:val="004003B5"/>
    <w:rsid w:val="00402C15"/>
    <w:rsid w:val="00404EDC"/>
    <w:rsid w:val="004203B9"/>
    <w:rsid w:val="004218CD"/>
    <w:rsid w:val="00421B7C"/>
    <w:rsid w:val="0042297A"/>
    <w:rsid w:val="00422C71"/>
    <w:rsid w:val="004237B0"/>
    <w:rsid w:val="00423B3A"/>
    <w:rsid w:val="004327B3"/>
    <w:rsid w:val="00435C54"/>
    <w:rsid w:val="004371D1"/>
    <w:rsid w:val="0044250E"/>
    <w:rsid w:val="00442CC9"/>
    <w:rsid w:val="004446D7"/>
    <w:rsid w:val="00447C5C"/>
    <w:rsid w:val="0045070B"/>
    <w:rsid w:val="00455F38"/>
    <w:rsid w:val="00456D5A"/>
    <w:rsid w:val="00457E9B"/>
    <w:rsid w:val="00464FEA"/>
    <w:rsid w:val="004661E9"/>
    <w:rsid w:val="004662EE"/>
    <w:rsid w:val="004724C1"/>
    <w:rsid w:val="00472835"/>
    <w:rsid w:val="00475541"/>
    <w:rsid w:val="00476C93"/>
    <w:rsid w:val="00480FFB"/>
    <w:rsid w:val="00485279"/>
    <w:rsid w:val="00490CEF"/>
    <w:rsid w:val="004915FB"/>
    <w:rsid w:val="00491FBA"/>
    <w:rsid w:val="00496760"/>
    <w:rsid w:val="004970D6"/>
    <w:rsid w:val="004A1C83"/>
    <w:rsid w:val="004A45D8"/>
    <w:rsid w:val="004A734D"/>
    <w:rsid w:val="004A7B41"/>
    <w:rsid w:val="004B0D02"/>
    <w:rsid w:val="004B2DEB"/>
    <w:rsid w:val="004B47A2"/>
    <w:rsid w:val="004B55B0"/>
    <w:rsid w:val="004C0C88"/>
    <w:rsid w:val="004C1DA6"/>
    <w:rsid w:val="004C3672"/>
    <w:rsid w:val="004C3DF0"/>
    <w:rsid w:val="004C419D"/>
    <w:rsid w:val="004D6C19"/>
    <w:rsid w:val="004D6C37"/>
    <w:rsid w:val="004D75A1"/>
    <w:rsid w:val="004E0405"/>
    <w:rsid w:val="004E3ABE"/>
    <w:rsid w:val="004E4646"/>
    <w:rsid w:val="004E472C"/>
    <w:rsid w:val="004E4ED8"/>
    <w:rsid w:val="004F0CAB"/>
    <w:rsid w:val="004F0D78"/>
    <w:rsid w:val="004F1662"/>
    <w:rsid w:val="004F2BAB"/>
    <w:rsid w:val="004F49E4"/>
    <w:rsid w:val="004F580B"/>
    <w:rsid w:val="0050135D"/>
    <w:rsid w:val="00501BF0"/>
    <w:rsid w:val="005021D9"/>
    <w:rsid w:val="00505EBF"/>
    <w:rsid w:val="0050608E"/>
    <w:rsid w:val="0050733F"/>
    <w:rsid w:val="00512971"/>
    <w:rsid w:val="0051635D"/>
    <w:rsid w:val="00532FFA"/>
    <w:rsid w:val="00535D91"/>
    <w:rsid w:val="00537277"/>
    <w:rsid w:val="005463C3"/>
    <w:rsid w:val="0054708B"/>
    <w:rsid w:val="005569F0"/>
    <w:rsid w:val="0058140F"/>
    <w:rsid w:val="00581B87"/>
    <w:rsid w:val="00582F6E"/>
    <w:rsid w:val="00587BF0"/>
    <w:rsid w:val="00592EBF"/>
    <w:rsid w:val="005A26D1"/>
    <w:rsid w:val="005A3659"/>
    <w:rsid w:val="005B4E80"/>
    <w:rsid w:val="005C2AAD"/>
    <w:rsid w:val="005C2DBC"/>
    <w:rsid w:val="005C61DA"/>
    <w:rsid w:val="005D3ACF"/>
    <w:rsid w:val="005D441F"/>
    <w:rsid w:val="005D49E0"/>
    <w:rsid w:val="005D5EC7"/>
    <w:rsid w:val="005E11EE"/>
    <w:rsid w:val="005E15C1"/>
    <w:rsid w:val="005E2131"/>
    <w:rsid w:val="005E7C6F"/>
    <w:rsid w:val="005F5AE9"/>
    <w:rsid w:val="005F6FA5"/>
    <w:rsid w:val="005F7321"/>
    <w:rsid w:val="005F7AE9"/>
    <w:rsid w:val="00601269"/>
    <w:rsid w:val="00604A9C"/>
    <w:rsid w:val="00606362"/>
    <w:rsid w:val="00606722"/>
    <w:rsid w:val="00607AC7"/>
    <w:rsid w:val="00607B7F"/>
    <w:rsid w:val="00611771"/>
    <w:rsid w:val="00613BC9"/>
    <w:rsid w:val="006200FD"/>
    <w:rsid w:val="006219F5"/>
    <w:rsid w:val="006301F0"/>
    <w:rsid w:val="00630FB9"/>
    <w:rsid w:val="00631959"/>
    <w:rsid w:val="00642761"/>
    <w:rsid w:val="006448EC"/>
    <w:rsid w:val="00644A10"/>
    <w:rsid w:val="00650E20"/>
    <w:rsid w:val="006511A4"/>
    <w:rsid w:val="00652BF2"/>
    <w:rsid w:val="006530CA"/>
    <w:rsid w:val="00653F8C"/>
    <w:rsid w:val="00662878"/>
    <w:rsid w:val="006715CC"/>
    <w:rsid w:val="00673AE4"/>
    <w:rsid w:val="00673F4E"/>
    <w:rsid w:val="006821FA"/>
    <w:rsid w:val="0068224A"/>
    <w:rsid w:val="0068316E"/>
    <w:rsid w:val="00684441"/>
    <w:rsid w:val="00684C2D"/>
    <w:rsid w:val="00684FDE"/>
    <w:rsid w:val="00685DA5"/>
    <w:rsid w:val="0068632E"/>
    <w:rsid w:val="006870D1"/>
    <w:rsid w:val="00692B46"/>
    <w:rsid w:val="00695E23"/>
    <w:rsid w:val="006A3958"/>
    <w:rsid w:val="006A5CF7"/>
    <w:rsid w:val="006A5DB5"/>
    <w:rsid w:val="006A695D"/>
    <w:rsid w:val="006A7188"/>
    <w:rsid w:val="006A7854"/>
    <w:rsid w:val="006B1D99"/>
    <w:rsid w:val="006B3748"/>
    <w:rsid w:val="006B3D18"/>
    <w:rsid w:val="006C1308"/>
    <w:rsid w:val="006C3751"/>
    <w:rsid w:val="006D27E9"/>
    <w:rsid w:val="006D571C"/>
    <w:rsid w:val="006D605F"/>
    <w:rsid w:val="006D707E"/>
    <w:rsid w:val="006E1415"/>
    <w:rsid w:val="006E29BE"/>
    <w:rsid w:val="006E31D6"/>
    <w:rsid w:val="006E4CAD"/>
    <w:rsid w:val="006E74D1"/>
    <w:rsid w:val="006F037C"/>
    <w:rsid w:val="006F217D"/>
    <w:rsid w:val="006F4206"/>
    <w:rsid w:val="006F4342"/>
    <w:rsid w:val="006F65B7"/>
    <w:rsid w:val="006F6D5C"/>
    <w:rsid w:val="006F7735"/>
    <w:rsid w:val="006F7FB4"/>
    <w:rsid w:val="00701B90"/>
    <w:rsid w:val="00702994"/>
    <w:rsid w:val="00704B52"/>
    <w:rsid w:val="00706D01"/>
    <w:rsid w:val="0070750F"/>
    <w:rsid w:val="00707998"/>
    <w:rsid w:val="00711C08"/>
    <w:rsid w:val="00713F2A"/>
    <w:rsid w:val="00714511"/>
    <w:rsid w:val="00727DFF"/>
    <w:rsid w:val="007320E1"/>
    <w:rsid w:val="00735B48"/>
    <w:rsid w:val="007403B5"/>
    <w:rsid w:val="00740ACA"/>
    <w:rsid w:val="0074127F"/>
    <w:rsid w:val="00741700"/>
    <w:rsid w:val="00751A10"/>
    <w:rsid w:val="00752ECF"/>
    <w:rsid w:val="00753C8D"/>
    <w:rsid w:val="0075712B"/>
    <w:rsid w:val="0075797E"/>
    <w:rsid w:val="00760BFB"/>
    <w:rsid w:val="00760CBE"/>
    <w:rsid w:val="007644FF"/>
    <w:rsid w:val="0076596D"/>
    <w:rsid w:val="00766118"/>
    <w:rsid w:val="0077097B"/>
    <w:rsid w:val="007713C3"/>
    <w:rsid w:val="0078261E"/>
    <w:rsid w:val="007875D5"/>
    <w:rsid w:val="007879A2"/>
    <w:rsid w:val="00794355"/>
    <w:rsid w:val="00795973"/>
    <w:rsid w:val="00797A53"/>
    <w:rsid w:val="007A03FA"/>
    <w:rsid w:val="007A2876"/>
    <w:rsid w:val="007A291B"/>
    <w:rsid w:val="007A5377"/>
    <w:rsid w:val="007A54F2"/>
    <w:rsid w:val="007A62A6"/>
    <w:rsid w:val="007B3952"/>
    <w:rsid w:val="007B5C19"/>
    <w:rsid w:val="007B6198"/>
    <w:rsid w:val="007B6742"/>
    <w:rsid w:val="007B6CAA"/>
    <w:rsid w:val="007B6CFB"/>
    <w:rsid w:val="007C21FF"/>
    <w:rsid w:val="007C5BC7"/>
    <w:rsid w:val="007D5C55"/>
    <w:rsid w:val="007E1453"/>
    <w:rsid w:val="007E61D1"/>
    <w:rsid w:val="007F775E"/>
    <w:rsid w:val="00801596"/>
    <w:rsid w:val="008039F6"/>
    <w:rsid w:val="0081047A"/>
    <w:rsid w:val="00823B3F"/>
    <w:rsid w:val="00830300"/>
    <w:rsid w:val="0083491F"/>
    <w:rsid w:val="0083643A"/>
    <w:rsid w:val="00840693"/>
    <w:rsid w:val="0085049B"/>
    <w:rsid w:val="0085294C"/>
    <w:rsid w:val="00854DDA"/>
    <w:rsid w:val="00854F7D"/>
    <w:rsid w:val="008575D8"/>
    <w:rsid w:val="00863231"/>
    <w:rsid w:val="00867FA7"/>
    <w:rsid w:val="00872CB4"/>
    <w:rsid w:val="00874608"/>
    <w:rsid w:val="00880267"/>
    <w:rsid w:val="008824C0"/>
    <w:rsid w:val="00882596"/>
    <w:rsid w:val="00885F79"/>
    <w:rsid w:val="00887BFC"/>
    <w:rsid w:val="0089109F"/>
    <w:rsid w:val="00893092"/>
    <w:rsid w:val="00896EEC"/>
    <w:rsid w:val="008A1D1E"/>
    <w:rsid w:val="008A2ACD"/>
    <w:rsid w:val="008A32BE"/>
    <w:rsid w:val="008B2EF3"/>
    <w:rsid w:val="008B359A"/>
    <w:rsid w:val="008B4F0A"/>
    <w:rsid w:val="008C1C0D"/>
    <w:rsid w:val="008C3ECC"/>
    <w:rsid w:val="008C518A"/>
    <w:rsid w:val="008C7F6C"/>
    <w:rsid w:val="008D4D4C"/>
    <w:rsid w:val="008D5F83"/>
    <w:rsid w:val="008E302B"/>
    <w:rsid w:val="008E3D66"/>
    <w:rsid w:val="008E66DA"/>
    <w:rsid w:val="008F2C10"/>
    <w:rsid w:val="00901F71"/>
    <w:rsid w:val="00904559"/>
    <w:rsid w:val="00912D50"/>
    <w:rsid w:val="00914F2E"/>
    <w:rsid w:val="00915E8A"/>
    <w:rsid w:val="00920899"/>
    <w:rsid w:val="0092199E"/>
    <w:rsid w:val="00924E95"/>
    <w:rsid w:val="00927DD3"/>
    <w:rsid w:val="00930A43"/>
    <w:rsid w:val="009310F4"/>
    <w:rsid w:val="009336C3"/>
    <w:rsid w:val="00943211"/>
    <w:rsid w:val="009434F7"/>
    <w:rsid w:val="00946C42"/>
    <w:rsid w:val="009479C2"/>
    <w:rsid w:val="009540D4"/>
    <w:rsid w:val="00960ABF"/>
    <w:rsid w:val="00961987"/>
    <w:rsid w:val="00963A13"/>
    <w:rsid w:val="00965BBF"/>
    <w:rsid w:val="00966E8F"/>
    <w:rsid w:val="009773AA"/>
    <w:rsid w:val="00977FED"/>
    <w:rsid w:val="00980537"/>
    <w:rsid w:val="009812FE"/>
    <w:rsid w:val="00992059"/>
    <w:rsid w:val="009928E1"/>
    <w:rsid w:val="00993917"/>
    <w:rsid w:val="0099486F"/>
    <w:rsid w:val="009975AC"/>
    <w:rsid w:val="009A2E08"/>
    <w:rsid w:val="009A4692"/>
    <w:rsid w:val="009A518F"/>
    <w:rsid w:val="009A5EB2"/>
    <w:rsid w:val="009A7D7B"/>
    <w:rsid w:val="009B0839"/>
    <w:rsid w:val="009B1C76"/>
    <w:rsid w:val="009B2C23"/>
    <w:rsid w:val="009B32E7"/>
    <w:rsid w:val="009C2C44"/>
    <w:rsid w:val="009C2F85"/>
    <w:rsid w:val="009C39AA"/>
    <w:rsid w:val="009C7612"/>
    <w:rsid w:val="009D197A"/>
    <w:rsid w:val="009D649E"/>
    <w:rsid w:val="009D70E8"/>
    <w:rsid w:val="009E0904"/>
    <w:rsid w:val="009E22CC"/>
    <w:rsid w:val="009E2C63"/>
    <w:rsid w:val="009E6A86"/>
    <w:rsid w:val="009E72E1"/>
    <w:rsid w:val="009E7DEB"/>
    <w:rsid w:val="009E7F88"/>
    <w:rsid w:val="009F1474"/>
    <w:rsid w:val="009F4B57"/>
    <w:rsid w:val="009F52BD"/>
    <w:rsid w:val="009F6401"/>
    <w:rsid w:val="00A015A0"/>
    <w:rsid w:val="00A01E03"/>
    <w:rsid w:val="00A055C2"/>
    <w:rsid w:val="00A07313"/>
    <w:rsid w:val="00A10367"/>
    <w:rsid w:val="00A11F7B"/>
    <w:rsid w:val="00A13A3B"/>
    <w:rsid w:val="00A149DB"/>
    <w:rsid w:val="00A14AC0"/>
    <w:rsid w:val="00A15818"/>
    <w:rsid w:val="00A17A25"/>
    <w:rsid w:val="00A2644D"/>
    <w:rsid w:val="00A26475"/>
    <w:rsid w:val="00A320DA"/>
    <w:rsid w:val="00A32DE4"/>
    <w:rsid w:val="00A35675"/>
    <w:rsid w:val="00A377F8"/>
    <w:rsid w:val="00A4008B"/>
    <w:rsid w:val="00A40D70"/>
    <w:rsid w:val="00A43216"/>
    <w:rsid w:val="00A4704E"/>
    <w:rsid w:val="00A50D22"/>
    <w:rsid w:val="00A5227F"/>
    <w:rsid w:val="00A536E2"/>
    <w:rsid w:val="00A5427B"/>
    <w:rsid w:val="00A55E9E"/>
    <w:rsid w:val="00A5690B"/>
    <w:rsid w:val="00A64E7E"/>
    <w:rsid w:val="00A658FD"/>
    <w:rsid w:val="00A70547"/>
    <w:rsid w:val="00A7409B"/>
    <w:rsid w:val="00A80D3D"/>
    <w:rsid w:val="00A82479"/>
    <w:rsid w:val="00A90997"/>
    <w:rsid w:val="00A9305C"/>
    <w:rsid w:val="00A95D82"/>
    <w:rsid w:val="00A96BB1"/>
    <w:rsid w:val="00A976A8"/>
    <w:rsid w:val="00AA5C66"/>
    <w:rsid w:val="00AA6447"/>
    <w:rsid w:val="00AA6A1B"/>
    <w:rsid w:val="00AB2A30"/>
    <w:rsid w:val="00AB370A"/>
    <w:rsid w:val="00AB370F"/>
    <w:rsid w:val="00AB6B35"/>
    <w:rsid w:val="00AB7839"/>
    <w:rsid w:val="00AC20FF"/>
    <w:rsid w:val="00AC41CF"/>
    <w:rsid w:val="00AD0875"/>
    <w:rsid w:val="00AD226F"/>
    <w:rsid w:val="00AD320D"/>
    <w:rsid w:val="00AE1CF6"/>
    <w:rsid w:val="00AF5941"/>
    <w:rsid w:val="00AF69E0"/>
    <w:rsid w:val="00AF75C1"/>
    <w:rsid w:val="00AF79AD"/>
    <w:rsid w:val="00B03E15"/>
    <w:rsid w:val="00B04902"/>
    <w:rsid w:val="00B061FC"/>
    <w:rsid w:val="00B0645B"/>
    <w:rsid w:val="00B11503"/>
    <w:rsid w:val="00B22CBB"/>
    <w:rsid w:val="00B23306"/>
    <w:rsid w:val="00B350F7"/>
    <w:rsid w:val="00B42E38"/>
    <w:rsid w:val="00B50847"/>
    <w:rsid w:val="00B5292B"/>
    <w:rsid w:val="00B55E2B"/>
    <w:rsid w:val="00B57E05"/>
    <w:rsid w:val="00B60954"/>
    <w:rsid w:val="00B60BA3"/>
    <w:rsid w:val="00B62CAB"/>
    <w:rsid w:val="00B63548"/>
    <w:rsid w:val="00B64B6C"/>
    <w:rsid w:val="00B64F5E"/>
    <w:rsid w:val="00B6766F"/>
    <w:rsid w:val="00B7645D"/>
    <w:rsid w:val="00B81018"/>
    <w:rsid w:val="00B822C9"/>
    <w:rsid w:val="00B83A8F"/>
    <w:rsid w:val="00B83DA7"/>
    <w:rsid w:val="00B84AB1"/>
    <w:rsid w:val="00B9085D"/>
    <w:rsid w:val="00B90984"/>
    <w:rsid w:val="00B914A8"/>
    <w:rsid w:val="00B95B08"/>
    <w:rsid w:val="00B97377"/>
    <w:rsid w:val="00BA29FF"/>
    <w:rsid w:val="00BB2107"/>
    <w:rsid w:val="00BB4AC4"/>
    <w:rsid w:val="00BB75FD"/>
    <w:rsid w:val="00BB7804"/>
    <w:rsid w:val="00BC4A6C"/>
    <w:rsid w:val="00BC4EE2"/>
    <w:rsid w:val="00BC523C"/>
    <w:rsid w:val="00BC7A11"/>
    <w:rsid w:val="00BD31A2"/>
    <w:rsid w:val="00BD47BA"/>
    <w:rsid w:val="00BE0404"/>
    <w:rsid w:val="00BE113D"/>
    <w:rsid w:val="00BE2484"/>
    <w:rsid w:val="00BE362A"/>
    <w:rsid w:val="00BE3B65"/>
    <w:rsid w:val="00BE3F89"/>
    <w:rsid w:val="00BE6B65"/>
    <w:rsid w:val="00BE6FB6"/>
    <w:rsid w:val="00BF5B87"/>
    <w:rsid w:val="00BF5BBD"/>
    <w:rsid w:val="00BF7FBE"/>
    <w:rsid w:val="00C014F8"/>
    <w:rsid w:val="00C0167C"/>
    <w:rsid w:val="00C03C3C"/>
    <w:rsid w:val="00C05EBC"/>
    <w:rsid w:val="00C10E73"/>
    <w:rsid w:val="00C133A8"/>
    <w:rsid w:val="00C15D58"/>
    <w:rsid w:val="00C167E9"/>
    <w:rsid w:val="00C1699D"/>
    <w:rsid w:val="00C17D57"/>
    <w:rsid w:val="00C20A7C"/>
    <w:rsid w:val="00C2115F"/>
    <w:rsid w:val="00C234E0"/>
    <w:rsid w:val="00C24077"/>
    <w:rsid w:val="00C2564F"/>
    <w:rsid w:val="00C34583"/>
    <w:rsid w:val="00C3472A"/>
    <w:rsid w:val="00C352AB"/>
    <w:rsid w:val="00C35F83"/>
    <w:rsid w:val="00C42E1B"/>
    <w:rsid w:val="00C47634"/>
    <w:rsid w:val="00C50CFE"/>
    <w:rsid w:val="00C53E83"/>
    <w:rsid w:val="00C540D4"/>
    <w:rsid w:val="00C62090"/>
    <w:rsid w:val="00C62AFD"/>
    <w:rsid w:val="00C634BA"/>
    <w:rsid w:val="00C63F27"/>
    <w:rsid w:val="00C65710"/>
    <w:rsid w:val="00C65E0E"/>
    <w:rsid w:val="00C66174"/>
    <w:rsid w:val="00C66CA4"/>
    <w:rsid w:val="00C70174"/>
    <w:rsid w:val="00C71019"/>
    <w:rsid w:val="00C716F0"/>
    <w:rsid w:val="00C8006A"/>
    <w:rsid w:val="00C80427"/>
    <w:rsid w:val="00C80A7D"/>
    <w:rsid w:val="00C80DB5"/>
    <w:rsid w:val="00C83763"/>
    <w:rsid w:val="00C868F9"/>
    <w:rsid w:val="00C929CC"/>
    <w:rsid w:val="00C9322B"/>
    <w:rsid w:val="00C93716"/>
    <w:rsid w:val="00C952A2"/>
    <w:rsid w:val="00CA3657"/>
    <w:rsid w:val="00CA4A55"/>
    <w:rsid w:val="00CA6219"/>
    <w:rsid w:val="00CC1D08"/>
    <w:rsid w:val="00CC2732"/>
    <w:rsid w:val="00CC6C96"/>
    <w:rsid w:val="00CC7262"/>
    <w:rsid w:val="00CD33A1"/>
    <w:rsid w:val="00CD4DDC"/>
    <w:rsid w:val="00CD53F8"/>
    <w:rsid w:val="00CD7BD2"/>
    <w:rsid w:val="00CE5C6A"/>
    <w:rsid w:val="00CE76B6"/>
    <w:rsid w:val="00CF3F08"/>
    <w:rsid w:val="00CF7E7E"/>
    <w:rsid w:val="00D03957"/>
    <w:rsid w:val="00D045CC"/>
    <w:rsid w:val="00D04CCB"/>
    <w:rsid w:val="00D05C27"/>
    <w:rsid w:val="00D072A5"/>
    <w:rsid w:val="00D10240"/>
    <w:rsid w:val="00D12E6C"/>
    <w:rsid w:val="00D1462D"/>
    <w:rsid w:val="00D15BA3"/>
    <w:rsid w:val="00D22191"/>
    <w:rsid w:val="00D2637C"/>
    <w:rsid w:val="00D303F3"/>
    <w:rsid w:val="00D31200"/>
    <w:rsid w:val="00D333C7"/>
    <w:rsid w:val="00D35B13"/>
    <w:rsid w:val="00D42139"/>
    <w:rsid w:val="00D42928"/>
    <w:rsid w:val="00D4408B"/>
    <w:rsid w:val="00D444F7"/>
    <w:rsid w:val="00D458CE"/>
    <w:rsid w:val="00D50DC7"/>
    <w:rsid w:val="00D5306F"/>
    <w:rsid w:val="00D53F04"/>
    <w:rsid w:val="00D5492B"/>
    <w:rsid w:val="00D645D4"/>
    <w:rsid w:val="00D66901"/>
    <w:rsid w:val="00D67954"/>
    <w:rsid w:val="00D7133C"/>
    <w:rsid w:val="00D75B07"/>
    <w:rsid w:val="00D8142F"/>
    <w:rsid w:val="00D82793"/>
    <w:rsid w:val="00D82F26"/>
    <w:rsid w:val="00D83093"/>
    <w:rsid w:val="00D848EE"/>
    <w:rsid w:val="00D87784"/>
    <w:rsid w:val="00D960E6"/>
    <w:rsid w:val="00D97044"/>
    <w:rsid w:val="00D97274"/>
    <w:rsid w:val="00D976B4"/>
    <w:rsid w:val="00DA0A17"/>
    <w:rsid w:val="00DA1971"/>
    <w:rsid w:val="00DA1D14"/>
    <w:rsid w:val="00DA5666"/>
    <w:rsid w:val="00DA7746"/>
    <w:rsid w:val="00DB0F10"/>
    <w:rsid w:val="00DB1D79"/>
    <w:rsid w:val="00DB427D"/>
    <w:rsid w:val="00DB47E7"/>
    <w:rsid w:val="00DB715B"/>
    <w:rsid w:val="00DC01DB"/>
    <w:rsid w:val="00DC3389"/>
    <w:rsid w:val="00DC53CF"/>
    <w:rsid w:val="00DC7531"/>
    <w:rsid w:val="00DD1649"/>
    <w:rsid w:val="00DD3EC3"/>
    <w:rsid w:val="00DD499E"/>
    <w:rsid w:val="00DE0B6F"/>
    <w:rsid w:val="00DE3949"/>
    <w:rsid w:val="00DE4B6D"/>
    <w:rsid w:val="00DE7982"/>
    <w:rsid w:val="00DF7145"/>
    <w:rsid w:val="00E00656"/>
    <w:rsid w:val="00E0095F"/>
    <w:rsid w:val="00E01748"/>
    <w:rsid w:val="00E01770"/>
    <w:rsid w:val="00E01961"/>
    <w:rsid w:val="00E05BCE"/>
    <w:rsid w:val="00E14834"/>
    <w:rsid w:val="00E23216"/>
    <w:rsid w:val="00E2595D"/>
    <w:rsid w:val="00E27478"/>
    <w:rsid w:val="00E31257"/>
    <w:rsid w:val="00E36F58"/>
    <w:rsid w:val="00E410AD"/>
    <w:rsid w:val="00E422A1"/>
    <w:rsid w:val="00E449FD"/>
    <w:rsid w:val="00E46963"/>
    <w:rsid w:val="00E471BC"/>
    <w:rsid w:val="00E5070A"/>
    <w:rsid w:val="00E5161C"/>
    <w:rsid w:val="00E55336"/>
    <w:rsid w:val="00E566F0"/>
    <w:rsid w:val="00E60AC9"/>
    <w:rsid w:val="00E61656"/>
    <w:rsid w:val="00E65968"/>
    <w:rsid w:val="00E7324C"/>
    <w:rsid w:val="00E742FF"/>
    <w:rsid w:val="00E752F9"/>
    <w:rsid w:val="00E77089"/>
    <w:rsid w:val="00E80179"/>
    <w:rsid w:val="00E81315"/>
    <w:rsid w:val="00E82C5A"/>
    <w:rsid w:val="00E846FB"/>
    <w:rsid w:val="00E9286B"/>
    <w:rsid w:val="00E96597"/>
    <w:rsid w:val="00EA192C"/>
    <w:rsid w:val="00EA73A9"/>
    <w:rsid w:val="00EA7FA0"/>
    <w:rsid w:val="00EB036B"/>
    <w:rsid w:val="00EB0530"/>
    <w:rsid w:val="00EB3826"/>
    <w:rsid w:val="00EB4CFC"/>
    <w:rsid w:val="00EB60BD"/>
    <w:rsid w:val="00EB7088"/>
    <w:rsid w:val="00EC7155"/>
    <w:rsid w:val="00EC72C0"/>
    <w:rsid w:val="00ED1116"/>
    <w:rsid w:val="00ED364C"/>
    <w:rsid w:val="00ED4846"/>
    <w:rsid w:val="00ED4D9E"/>
    <w:rsid w:val="00ED530C"/>
    <w:rsid w:val="00ED72EB"/>
    <w:rsid w:val="00ED7C9C"/>
    <w:rsid w:val="00EE0D17"/>
    <w:rsid w:val="00EE1ED3"/>
    <w:rsid w:val="00EE2771"/>
    <w:rsid w:val="00EE299D"/>
    <w:rsid w:val="00EE4362"/>
    <w:rsid w:val="00EE61D4"/>
    <w:rsid w:val="00EF0A21"/>
    <w:rsid w:val="00EF0BD1"/>
    <w:rsid w:val="00EF12CA"/>
    <w:rsid w:val="00EF3C62"/>
    <w:rsid w:val="00EF505E"/>
    <w:rsid w:val="00EF609E"/>
    <w:rsid w:val="00EF6BB5"/>
    <w:rsid w:val="00F06B8F"/>
    <w:rsid w:val="00F10D9D"/>
    <w:rsid w:val="00F12577"/>
    <w:rsid w:val="00F20488"/>
    <w:rsid w:val="00F2073A"/>
    <w:rsid w:val="00F30BA7"/>
    <w:rsid w:val="00F33BC4"/>
    <w:rsid w:val="00F345D8"/>
    <w:rsid w:val="00F353B0"/>
    <w:rsid w:val="00F40446"/>
    <w:rsid w:val="00F414E4"/>
    <w:rsid w:val="00F41AC4"/>
    <w:rsid w:val="00F43F41"/>
    <w:rsid w:val="00F55B96"/>
    <w:rsid w:val="00F560D3"/>
    <w:rsid w:val="00F60527"/>
    <w:rsid w:val="00F61236"/>
    <w:rsid w:val="00F64AEF"/>
    <w:rsid w:val="00F70D6B"/>
    <w:rsid w:val="00F719CB"/>
    <w:rsid w:val="00F724C5"/>
    <w:rsid w:val="00F75109"/>
    <w:rsid w:val="00F76520"/>
    <w:rsid w:val="00F87674"/>
    <w:rsid w:val="00F92533"/>
    <w:rsid w:val="00FA27F8"/>
    <w:rsid w:val="00FA4CE4"/>
    <w:rsid w:val="00FB0D07"/>
    <w:rsid w:val="00FB32CD"/>
    <w:rsid w:val="00FB3337"/>
    <w:rsid w:val="00FB4228"/>
    <w:rsid w:val="00FB465A"/>
    <w:rsid w:val="00FB48DD"/>
    <w:rsid w:val="00FB64D6"/>
    <w:rsid w:val="00FB7596"/>
    <w:rsid w:val="00FC1D90"/>
    <w:rsid w:val="00FC2AD8"/>
    <w:rsid w:val="00FC4385"/>
    <w:rsid w:val="00FC49E5"/>
    <w:rsid w:val="00FC5BD8"/>
    <w:rsid w:val="00FC5D6D"/>
    <w:rsid w:val="00FD2D4D"/>
    <w:rsid w:val="00FD42D1"/>
    <w:rsid w:val="00FD6DB9"/>
    <w:rsid w:val="00FD75C6"/>
    <w:rsid w:val="00FE008C"/>
    <w:rsid w:val="00FE1103"/>
    <w:rsid w:val="00FF20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989CC"/>
  <w15:chartTrackingRefBased/>
  <w15:docId w15:val="{DDEA81E8-DD83-5F4B-BE5B-FA85FAE33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666"/>
    <w:rPr>
      <w:rFonts w:ascii="Times New Roman" w:eastAsia="Times New Roman" w:hAnsi="Times New Roman" w:cs="Times New Roman"/>
    </w:rPr>
  </w:style>
  <w:style w:type="paragraph" w:styleId="Heading3">
    <w:name w:val="heading 3"/>
    <w:basedOn w:val="Normal"/>
    <w:link w:val="Heading3Char"/>
    <w:uiPriority w:val="9"/>
    <w:qFormat/>
    <w:rsid w:val="000D35E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13F2A"/>
    <w:pPr>
      <w:jc w:val="center"/>
    </w:pPr>
    <w:rPr>
      <w:rFonts w:ascii="Calibri" w:eastAsiaTheme="minorEastAsia" w:hAnsi="Calibri" w:cs="Calibri"/>
      <w:noProof/>
    </w:rPr>
  </w:style>
  <w:style w:type="character" w:customStyle="1" w:styleId="EndNoteBibliographyTitleChar">
    <w:name w:val="EndNote Bibliography Title Char"/>
    <w:basedOn w:val="DefaultParagraphFont"/>
    <w:link w:val="EndNoteBibliographyTitle"/>
    <w:rsid w:val="00713F2A"/>
    <w:rPr>
      <w:rFonts w:ascii="Calibri" w:hAnsi="Calibri" w:cs="Calibri"/>
      <w:noProof/>
    </w:rPr>
  </w:style>
  <w:style w:type="paragraph" w:customStyle="1" w:styleId="EndNoteBibliography">
    <w:name w:val="EndNote Bibliography"/>
    <w:basedOn w:val="Normal"/>
    <w:link w:val="EndNoteBibliographyChar"/>
    <w:rsid w:val="00713F2A"/>
    <w:rPr>
      <w:rFonts w:ascii="Calibri" w:eastAsiaTheme="minorEastAsia" w:hAnsi="Calibri" w:cs="Calibri"/>
      <w:noProof/>
    </w:rPr>
  </w:style>
  <w:style w:type="character" w:customStyle="1" w:styleId="EndNoteBibliographyChar">
    <w:name w:val="EndNote Bibliography Char"/>
    <w:basedOn w:val="DefaultParagraphFont"/>
    <w:link w:val="EndNoteBibliography"/>
    <w:rsid w:val="00713F2A"/>
    <w:rPr>
      <w:rFonts w:ascii="Calibri" w:hAnsi="Calibri" w:cs="Calibri"/>
      <w:noProof/>
    </w:rPr>
  </w:style>
  <w:style w:type="paragraph" w:styleId="BalloonText">
    <w:name w:val="Balloon Text"/>
    <w:basedOn w:val="Normal"/>
    <w:link w:val="BalloonTextChar"/>
    <w:uiPriority w:val="99"/>
    <w:semiHidden/>
    <w:unhideWhenUsed/>
    <w:rsid w:val="00650E20"/>
    <w:rPr>
      <w:rFonts w:eastAsiaTheme="minorEastAsia"/>
      <w:sz w:val="18"/>
      <w:szCs w:val="18"/>
    </w:rPr>
  </w:style>
  <w:style w:type="character" w:customStyle="1" w:styleId="BalloonTextChar">
    <w:name w:val="Balloon Text Char"/>
    <w:basedOn w:val="DefaultParagraphFont"/>
    <w:link w:val="BalloonText"/>
    <w:uiPriority w:val="99"/>
    <w:semiHidden/>
    <w:rsid w:val="00650E2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30300"/>
    <w:rPr>
      <w:sz w:val="16"/>
      <w:szCs w:val="16"/>
    </w:rPr>
  </w:style>
  <w:style w:type="paragraph" w:styleId="CommentText">
    <w:name w:val="annotation text"/>
    <w:basedOn w:val="Normal"/>
    <w:link w:val="CommentTextChar"/>
    <w:uiPriority w:val="99"/>
    <w:semiHidden/>
    <w:unhideWhenUsed/>
    <w:rsid w:val="00830300"/>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830300"/>
    <w:rPr>
      <w:sz w:val="20"/>
      <w:szCs w:val="20"/>
    </w:rPr>
  </w:style>
  <w:style w:type="paragraph" w:styleId="CommentSubject">
    <w:name w:val="annotation subject"/>
    <w:basedOn w:val="CommentText"/>
    <w:next w:val="CommentText"/>
    <w:link w:val="CommentSubjectChar"/>
    <w:uiPriority w:val="99"/>
    <w:semiHidden/>
    <w:unhideWhenUsed/>
    <w:rsid w:val="00830300"/>
    <w:rPr>
      <w:b/>
      <w:bCs/>
    </w:rPr>
  </w:style>
  <w:style w:type="character" w:customStyle="1" w:styleId="CommentSubjectChar">
    <w:name w:val="Comment Subject Char"/>
    <w:basedOn w:val="CommentTextChar"/>
    <w:link w:val="CommentSubject"/>
    <w:uiPriority w:val="99"/>
    <w:semiHidden/>
    <w:rsid w:val="00830300"/>
    <w:rPr>
      <w:b/>
      <w:bCs/>
      <w:sz w:val="20"/>
      <w:szCs w:val="20"/>
    </w:rPr>
  </w:style>
  <w:style w:type="paragraph" w:styleId="Revision">
    <w:name w:val="Revision"/>
    <w:hidden/>
    <w:uiPriority w:val="99"/>
    <w:semiHidden/>
    <w:rsid w:val="002B4FF8"/>
  </w:style>
  <w:style w:type="character" w:styleId="Hyperlink">
    <w:name w:val="Hyperlink"/>
    <w:basedOn w:val="DefaultParagraphFont"/>
    <w:uiPriority w:val="99"/>
    <w:unhideWhenUsed/>
    <w:rsid w:val="00FC5D6D"/>
    <w:rPr>
      <w:color w:val="0000FF"/>
      <w:u w:val="single"/>
    </w:rPr>
  </w:style>
  <w:style w:type="character" w:styleId="FollowedHyperlink">
    <w:name w:val="FollowedHyperlink"/>
    <w:basedOn w:val="DefaultParagraphFont"/>
    <w:uiPriority w:val="99"/>
    <w:semiHidden/>
    <w:unhideWhenUsed/>
    <w:rsid w:val="00FC5D6D"/>
    <w:rPr>
      <w:color w:val="954F72" w:themeColor="followedHyperlink"/>
      <w:u w:val="single"/>
    </w:rPr>
  </w:style>
  <w:style w:type="character" w:styleId="UnresolvedMention">
    <w:name w:val="Unresolved Mention"/>
    <w:basedOn w:val="DefaultParagraphFont"/>
    <w:uiPriority w:val="99"/>
    <w:semiHidden/>
    <w:unhideWhenUsed/>
    <w:rsid w:val="003F00F9"/>
    <w:rPr>
      <w:color w:val="605E5C"/>
      <w:shd w:val="clear" w:color="auto" w:fill="E1DFDD"/>
    </w:rPr>
  </w:style>
  <w:style w:type="paragraph" w:styleId="ListParagraph">
    <w:name w:val="List Paragraph"/>
    <w:basedOn w:val="Normal"/>
    <w:uiPriority w:val="34"/>
    <w:qFormat/>
    <w:rsid w:val="00D67954"/>
    <w:pPr>
      <w:ind w:left="720"/>
      <w:contextualSpacing/>
    </w:pPr>
    <w:rPr>
      <w:rFonts w:asciiTheme="minorHAnsi" w:eastAsiaTheme="minorEastAsia" w:hAnsiTheme="minorHAnsi" w:cstheme="minorBidi"/>
    </w:rPr>
  </w:style>
  <w:style w:type="character" w:customStyle="1" w:styleId="Heading3Char">
    <w:name w:val="Heading 3 Char"/>
    <w:basedOn w:val="DefaultParagraphFont"/>
    <w:link w:val="Heading3"/>
    <w:uiPriority w:val="9"/>
    <w:rsid w:val="000D35E1"/>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606362"/>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606362"/>
  </w:style>
  <w:style w:type="paragraph" w:styleId="Footer">
    <w:name w:val="footer"/>
    <w:basedOn w:val="Normal"/>
    <w:link w:val="FooterChar"/>
    <w:uiPriority w:val="99"/>
    <w:unhideWhenUsed/>
    <w:rsid w:val="00606362"/>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606362"/>
  </w:style>
  <w:style w:type="character" w:styleId="PageNumber">
    <w:name w:val="page number"/>
    <w:basedOn w:val="DefaultParagraphFont"/>
    <w:uiPriority w:val="99"/>
    <w:semiHidden/>
    <w:unhideWhenUsed/>
    <w:rsid w:val="00606362"/>
  </w:style>
  <w:style w:type="character" w:customStyle="1" w:styleId="citationref">
    <w:name w:val="citationref"/>
    <w:basedOn w:val="DefaultParagraphFont"/>
    <w:rsid w:val="00D05C27"/>
  </w:style>
  <w:style w:type="paragraph" w:styleId="NormalWeb">
    <w:name w:val="Normal (Web)"/>
    <w:basedOn w:val="Normal"/>
    <w:uiPriority w:val="99"/>
    <w:semiHidden/>
    <w:unhideWhenUsed/>
    <w:rsid w:val="002C7DE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7994">
      <w:bodyDiv w:val="1"/>
      <w:marLeft w:val="0"/>
      <w:marRight w:val="0"/>
      <w:marTop w:val="0"/>
      <w:marBottom w:val="0"/>
      <w:divBdr>
        <w:top w:val="none" w:sz="0" w:space="0" w:color="auto"/>
        <w:left w:val="none" w:sz="0" w:space="0" w:color="auto"/>
        <w:bottom w:val="none" w:sz="0" w:space="0" w:color="auto"/>
        <w:right w:val="none" w:sz="0" w:space="0" w:color="auto"/>
      </w:divBdr>
    </w:div>
    <w:div w:id="133373569">
      <w:bodyDiv w:val="1"/>
      <w:marLeft w:val="0"/>
      <w:marRight w:val="0"/>
      <w:marTop w:val="0"/>
      <w:marBottom w:val="0"/>
      <w:divBdr>
        <w:top w:val="none" w:sz="0" w:space="0" w:color="auto"/>
        <w:left w:val="none" w:sz="0" w:space="0" w:color="auto"/>
        <w:bottom w:val="none" w:sz="0" w:space="0" w:color="auto"/>
        <w:right w:val="none" w:sz="0" w:space="0" w:color="auto"/>
      </w:divBdr>
    </w:div>
    <w:div w:id="263735769">
      <w:bodyDiv w:val="1"/>
      <w:marLeft w:val="0"/>
      <w:marRight w:val="0"/>
      <w:marTop w:val="0"/>
      <w:marBottom w:val="0"/>
      <w:divBdr>
        <w:top w:val="none" w:sz="0" w:space="0" w:color="auto"/>
        <w:left w:val="none" w:sz="0" w:space="0" w:color="auto"/>
        <w:bottom w:val="none" w:sz="0" w:space="0" w:color="auto"/>
        <w:right w:val="none" w:sz="0" w:space="0" w:color="auto"/>
      </w:divBdr>
    </w:div>
    <w:div w:id="266811705">
      <w:bodyDiv w:val="1"/>
      <w:marLeft w:val="0"/>
      <w:marRight w:val="0"/>
      <w:marTop w:val="0"/>
      <w:marBottom w:val="0"/>
      <w:divBdr>
        <w:top w:val="none" w:sz="0" w:space="0" w:color="auto"/>
        <w:left w:val="none" w:sz="0" w:space="0" w:color="auto"/>
        <w:bottom w:val="none" w:sz="0" w:space="0" w:color="auto"/>
        <w:right w:val="none" w:sz="0" w:space="0" w:color="auto"/>
      </w:divBdr>
    </w:div>
    <w:div w:id="467284542">
      <w:bodyDiv w:val="1"/>
      <w:marLeft w:val="0"/>
      <w:marRight w:val="0"/>
      <w:marTop w:val="0"/>
      <w:marBottom w:val="0"/>
      <w:divBdr>
        <w:top w:val="none" w:sz="0" w:space="0" w:color="auto"/>
        <w:left w:val="none" w:sz="0" w:space="0" w:color="auto"/>
        <w:bottom w:val="none" w:sz="0" w:space="0" w:color="auto"/>
        <w:right w:val="none" w:sz="0" w:space="0" w:color="auto"/>
      </w:divBdr>
    </w:div>
    <w:div w:id="486828626">
      <w:bodyDiv w:val="1"/>
      <w:marLeft w:val="0"/>
      <w:marRight w:val="0"/>
      <w:marTop w:val="0"/>
      <w:marBottom w:val="0"/>
      <w:divBdr>
        <w:top w:val="none" w:sz="0" w:space="0" w:color="auto"/>
        <w:left w:val="none" w:sz="0" w:space="0" w:color="auto"/>
        <w:bottom w:val="none" w:sz="0" w:space="0" w:color="auto"/>
        <w:right w:val="none" w:sz="0" w:space="0" w:color="auto"/>
      </w:divBdr>
    </w:div>
    <w:div w:id="560992364">
      <w:bodyDiv w:val="1"/>
      <w:marLeft w:val="0"/>
      <w:marRight w:val="0"/>
      <w:marTop w:val="0"/>
      <w:marBottom w:val="0"/>
      <w:divBdr>
        <w:top w:val="none" w:sz="0" w:space="0" w:color="auto"/>
        <w:left w:val="none" w:sz="0" w:space="0" w:color="auto"/>
        <w:bottom w:val="none" w:sz="0" w:space="0" w:color="auto"/>
        <w:right w:val="none" w:sz="0" w:space="0" w:color="auto"/>
      </w:divBdr>
    </w:div>
    <w:div w:id="746805381">
      <w:bodyDiv w:val="1"/>
      <w:marLeft w:val="0"/>
      <w:marRight w:val="0"/>
      <w:marTop w:val="0"/>
      <w:marBottom w:val="0"/>
      <w:divBdr>
        <w:top w:val="none" w:sz="0" w:space="0" w:color="auto"/>
        <w:left w:val="none" w:sz="0" w:space="0" w:color="auto"/>
        <w:bottom w:val="none" w:sz="0" w:space="0" w:color="auto"/>
        <w:right w:val="none" w:sz="0" w:space="0" w:color="auto"/>
      </w:divBdr>
    </w:div>
    <w:div w:id="905798778">
      <w:bodyDiv w:val="1"/>
      <w:marLeft w:val="0"/>
      <w:marRight w:val="0"/>
      <w:marTop w:val="0"/>
      <w:marBottom w:val="0"/>
      <w:divBdr>
        <w:top w:val="none" w:sz="0" w:space="0" w:color="auto"/>
        <w:left w:val="none" w:sz="0" w:space="0" w:color="auto"/>
        <w:bottom w:val="none" w:sz="0" w:space="0" w:color="auto"/>
        <w:right w:val="none" w:sz="0" w:space="0" w:color="auto"/>
      </w:divBdr>
    </w:div>
    <w:div w:id="998575876">
      <w:bodyDiv w:val="1"/>
      <w:marLeft w:val="0"/>
      <w:marRight w:val="0"/>
      <w:marTop w:val="0"/>
      <w:marBottom w:val="0"/>
      <w:divBdr>
        <w:top w:val="none" w:sz="0" w:space="0" w:color="auto"/>
        <w:left w:val="none" w:sz="0" w:space="0" w:color="auto"/>
        <w:bottom w:val="none" w:sz="0" w:space="0" w:color="auto"/>
        <w:right w:val="none" w:sz="0" w:space="0" w:color="auto"/>
      </w:divBdr>
    </w:div>
    <w:div w:id="1019431645">
      <w:bodyDiv w:val="1"/>
      <w:marLeft w:val="0"/>
      <w:marRight w:val="0"/>
      <w:marTop w:val="0"/>
      <w:marBottom w:val="0"/>
      <w:divBdr>
        <w:top w:val="none" w:sz="0" w:space="0" w:color="auto"/>
        <w:left w:val="none" w:sz="0" w:space="0" w:color="auto"/>
        <w:bottom w:val="none" w:sz="0" w:space="0" w:color="auto"/>
        <w:right w:val="none" w:sz="0" w:space="0" w:color="auto"/>
      </w:divBdr>
    </w:div>
    <w:div w:id="1148865943">
      <w:bodyDiv w:val="1"/>
      <w:marLeft w:val="0"/>
      <w:marRight w:val="0"/>
      <w:marTop w:val="0"/>
      <w:marBottom w:val="0"/>
      <w:divBdr>
        <w:top w:val="none" w:sz="0" w:space="0" w:color="auto"/>
        <w:left w:val="none" w:sz="0" w:space="0" w:color="auto"/>
        <w:bottom w:val="none" w:sz="0" w:space="0" w:color="auto"/>
        <w:right w:val="none" w:sz="0" w:space="0" w:color="auto"/>
      </w:divBdr>
      <w:divsChild>
        <w:div w:id="1092046972">
          <w:marLeft w:val="0"/>
          <w:marRight w:val="0"/>
          <w:marTop w:val="0"/>
          <w:marBottom w:val="0"/>
          <w:divBdr>
            <w:top w:val="none" w:sz="0" w:space="0" w:color="auto"/>
            <w:left w:val="none" w:sz="0" w:space="0" w:color="auto"/>
            <w:bottom w:val="none" w:sz="0" w:space="0" w:color="auto"/>
            <w:right w:val="none" w:sz="0" w:space="0" w:color="auto"/>
          </w:divBdr>
        </w:div>
      </w:divsChild>
    </w:div>
    <w:div w:id="1266110837">
      <w:bodyDiv w:val="1"/>
      <w:marLeft w:val="0"/>
      <w:marRight w:val="0"/>
      <w:marTop w:val="0"/>
      <w:marBottom w:val="0"/>
      <w:divBdr>
        <w:top w:val="none" w:sz="0" w:space="0" w:color="auto"/>
        <w:left w:val="none" w:sz="0" w:space="0" w:color="auto"/>
        <w:bottom w:val="none" w:sz="0" w:space="0" w:color="auto"/>
        <w:right w:val="none" w:sz="0" w:space="0" w:color="auto"/>
      </w:divBdr>
    </w:div>
    <w:div w:id="1273394809">
      <w:bodyDiv w:val="1"/>
      <w:marLeft w:val="0"/>
      <w:marRight w:val="0"/>
      <w:marTop w:val="0"/>
      <w:marBottom w:val="0"/>
      <w:divBdr>
        <w:top w:val="none" w:sz="0" w:space="0" w:color="auto"/>
        <w:left w:val="none" w:sz="0" w:space="0" w:color="auto"/>
        <w:bottom w:val="none" w:sz="0" w:space="0" w:color="auto"/>
        <w:right w:val="none" w:sz="0" w:space="0" w:color="auto"/>
      </w:divBdr>
    </w:div>
    <w:div w:id="1315184812">
      <w:bodyDiv w:val="1"/>
      <w:marLeft w:val="0"/>
      <w:marRight w:val="0"/>
      <w:marTop w:val="0"/>
      <w:marBottom w:val="0"/>
      <w:divBdr>
        <w:top w:val="none" w:sz="0" w:space="0" w:color="auto"/>
        <w:left w:val="none" w:sz="0" w:space="0" w:color="auto"/>
        <w:bottom w:val="none" w:sz="0" w:space="0" w:color="auto"/>
        <w:right w:val="none" w:sz="0" w:space="0" w:color="auto"/>
      </w:divBdr>
    </w:div>
    <w:div w:id="1365717740">
      <w:bodyDiv w:val="1"/>
      <w:marLeft w:val="0"/>
      <w:marRight w:val="0"/>
      <w:marTop w:val="0"/>
      <w:marBottom w:val="0"/>
      <w:divBdr>
        <w:top w:val="none" w:sz="0" w:space="0" w:color="auto"/>
        <w:left w:val="none" w:sz="0" w:space="0" w:color="auto"/>
        <w:bottom w:val="none" w:sz="0" w:space="0" w:color="auto"/>
        <w:right w:val="none" w:sz="0" w:space="0" w:color="auto"/>
      </w:divBdr>
    </w:div>
    <w:div w:id="1390886477">
      <w:bodyDiv w:val="1"/>
      <w:marLeft w:val="0"/>
      <w:marRight w:val="0"/>
      <w:marTop w:val="0"/>
      <w:marBottom w:val="0"/>
      <w:divBdr>
        <w:top w:val="none" w:sz="0" w:space="0" w:color="auto"/>
        <w:left w:val="none" w:sz="0" w:space="0" w:color="auto"/>
        <w:bottom w:val="none" w:sz="0" w:space="0" w:color="auto"/>
        <w:right w:val="none" w:sz="0" w:space="0" w:color="auto"/>
      </w:divBdr>
    </w:div>
    <w:div w:id="1446073506">
      <w:bodyDiv w:val="1"/>
      <w:marLeft w:val="0"/>
      <w:marRight w:val="0"/>
      <w:marTop w:val="0"/>
      <w:marBottom w:val="0"/>
      <w:divBdr>
        <w:top w:val="none" w:sz="0" w:space="0" w:color="auto"/>
        <w:left w:val="none" w:sz="0" w:space="0" w:color="auto"/>
        <w:bottom w:val="none" w:sz="0" w:space="0" w:color="auto"/>
        <w:right w:val="none" w:sz="0" w:space="0" w:color="auto"/>
      </w:divBdr>
    </w:div>
    <w:div w:id="1744713902">
      <w:bodyDiv w:val="1"/>
      <w:marLeft w:val="0"/>
      <w:marRight w:val="0"/>
      <w:marTop w:val="0"/>
      <w:marBottom w:val="0"/>
      <w:divBdr>
        <w:top w:val="none" w:sz="0" w:space="0" w:color="auto"/>
        <w:left w:val="none" w:sz="0" w:space="0" w:color="auto"/>
        <w:bottom w:val="none" w:sz="0" w:space="0" w:color="auto"/>
        <w:right w:val="none" w:sz="0" w:space="0" w:color="auto"/>
      </w:divBdr>
    </w:div>
    <w:div w:id="1817914184">
      <w:bodyDiv w:val="1"/>
      <w:marLeft w:val="0"/>
      <w:marRight w:val="0"/>
      <w:marTop w:val="0"/>
      <w:marBottom w:val="0"/>
      <w:divBdr>
        <w:top w:val="none" w:sz="0" w:space="0" w:color="auto"/>
        <w:left w:val="none" w:sz="0" w:space="0" w:color="auto"/>
        <w:bottom w:val="none" w:sz="0" w:space="0" w:color="auto"/>
        <w:right w:val="none" w:sz="0" w:space="0" w:color="auto"/>
      </w:divBdr>
    </w:div>
    <w:div w:id="1833058761">
      <w:bodyDiv w:val="1"/>
      <w:marLeft w:val="0"/>
      <w:marRight w:val="0"/>
      <w:marTop w:val="0"/>
      <w:marBottom w:val="0"/>
      <w:divBdr>
        <w:top w:val="none" w:sz="0" w:space="0" w:color="auto"/>
        <w:left w:val="none" w:sz="0" w:space="0" w:color="auto"/>
        <w:bottom w:val="none" w:sz="0" w:space="0" w:color="auto"/>
        <w:right w:val="none" w:sz="0" w:space="0" w:color="auto"/>
      </w:divBdr>
    </w:div>
    <w:div w:id="1995445550">
      <w:bodyDiv w:val="1"/>
      <w:marLeft w:val="0"/>
      <w:marRight w:val="0"/>
      <w:marTop w:val="0"/>
      <w:marBottom w:val="0"/>
      <w:divBdr>
        <w:top w:val="none" w:sz="0" w:space="0" w:color="auto"/>
        <w:left w:val="none" w:sz="0" w:space="0" w:color="auto"/>
        <w:bottom w:val="none" w:sz="0" w:space="0" w:color="auto"/>
        <w:right w:val="none" w:sz="0" w:space="0" w:color="auto"/>
      </w:divBdr>
    </w:div>
    <w:div w:id="212403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vin.King@HMRI.org"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44BDB-36E1-8E40-A8E5-37E6C0B2A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11</Pages>
  <Words>5509</Words>
  <Characters>31406</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Wei</dc:creator>
  <cp:keywords/>
  <dc:description/>
  <cp:lastModifiedBy>Ke Wei</cp:lastModifiedBy>
  <cp:revision>23</cp:revision>
  <cp:lastPrinted>2019-09-25T21:27:00Z</cp:lastPrinted>
  <dcterms:created xsi:type="dcterms:W3CDTF">2019-12-17T19:26:00Z</dcterms:created>
  <dcterms:modified xsi:type="dcterms:W3CDTF">2020-02-13T19:19:00Z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http://www.zotero.org/styles/chicago-note-bibliography</vt:lpwstr>
  </property>
  <property fmtid="{D5CDD505-2E9C-101B-9397-08002B2CF9AE}" pid="11" name="Mendeley Recent Style Name 4_1">
    <vt:lpwstr>Chicago Manual of Style 17th edition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7eaf3eed-c8d0-3c2a-94d3-7d359d2150ac</vt:lpwstr>
  </property>
  <property fmtid="{D5CDD505-2E9C-101B-9397-08002B2CF9AE}" pid="24" name="Mendeley Citation Style_1">
    <vt:lpwstr>http://www.zotero.org/styles/american-medical-association</vt:lpwstr>
  </property>
</Properties>
</file>